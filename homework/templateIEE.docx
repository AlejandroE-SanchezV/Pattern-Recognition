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BBC3" w14:textId="43F55654" w:rsidR="00D41274" w:rsidRPr="00CB1A73" w:rsidRDefault="00CB1A73" w:rsidP="00EA5033">
      <w:pPr>
        <w:pStyle w:val="IEEETitle"/>
        <w:spacing w:after="240"/>
        <w:ind w:left="720"/>
        <w:rPr>
          <w:sz w:val="44"/>
          <w:szCs w:val="22"/>
          <w:lang w:val="es-MX"/>
        </w:rPr>
      </w:pPr>
      <w:r w:rsidRPr="00CB1A73">
        <w:rPr>
          <w:sz w:val="44"/>
          <w:szCs w:val="22"/>
          <w:lang w:val="es-MX"/>
        </w:rPr>
        <w:t>Tarea</w:t>
      </w:r>
      <w:r w:rsidR="0026304C" w:rsidRPr="00CB1A73">
        <w:rPr>
          <w:sz w:val="44"/>
          <w:szCs w:val="22"/>
          <w:lang w:val="es-MX"/>
        </w:rPr>
        <w:t xml:space="preserve"> 1: </w:t>
      </w:r>
      <w:r w:rsidRPr="00CB1A73">
        <w:rPr>
          <w:sz w:val="44"/>
          <w:szCs w:val="22"/>
          <w:lang w:val="es-MX"/>
        </w:rPr>
        <w:t>Aplicaciones del Reconocimiento de Patrones</w:t>
      </w:r>
    </w:p>
    <w:p w14:paraId="48DCFE4F" w14:textId="33295575" w:rsidR="00D41274" w:rsidRPr="0026304C" w:rsidRDefault="0026304C" w:rsidP="00EA5033">
      <w:pPr>
        <w:pStyle w:val="IEEEAuthorName"/>
        <w:ind w:left="720"/>
        <w:rPr>
          <w:lang w:val="es-MX"/>
        </w:rPr>
      </w:pPr>
      <w:r w:rsidRPr="0026304C">
        <w:rPr>
          <w:lang w:val="es-MX"/>
        </w:rPr>
        <w:t>Reconocimiento de Patrones - 0757</w:t>
      </w:r>
    </w:p>
    <w:p w14:paraId="6114E7B3" w14:textId="5241CB6A" w:rsidR="00D41274" w:rsidRPr="0026304C" w:rsidRDefault="0026304C" w:rsidP="00EA5033">
      <w:pPr>
        <w:pStyle w:val="IEEEAuthorAffiliation"/>
        <w:ind w:left="720"/>
        <w:rPr>
          <w:lang w:val="es-MX"/>
        </w:rPr>
      </w:pPr>
      <w:r w:rsidRPr="0026304C">
        <w:rPr>
          <w:lang w:val="es-MX"/>
        </w:rPr>
        <w:t>Facultad de Ingeniería</w:t>
      </w:r>
      <w:r w:rsidRPr="0026304C">
        <w:rPr>
          <w:lang w:val="es-MX"/>
        </w:rPr>
        <w:br/>
        <w:t>U</w:t>
      </w:r>
      <w:r>
        <w:rPr>
          <w:lang w:val="es-MX"/>
        </w:rPr>
        <w:t>niversidad Nacional Autónoma de México</w:t>
      </w:r>
    </w:p>
    <w:p w14:paraId="1AA9CA50" w14:textId="77777777" w:rsidR="00F27A8A" w:rsidRDefault="00F27A8A" w:rsidP="00F0707A">
      <w:pPr>
        <w:pStyle w:val="IEEEAuthorAffiliation"/>
        <w:spacing w:before="240"/>
        <w:rPr>
          <w:i w:val="0"/>
          <w:iCs/>
          <w:lang w:val="es-MX"/>
        </w:rPr>
        <w:sectPr w:rsidR="00F27A8A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2AE32FCF" w14:textId="77777777" w:rsidR="00CB1A73" w:rsidRDefault="00CB1A73" w:rsidP="00596284">
      <w:pPr>
        <w:pStyle w:val="IEEEAuthorAffiliation"/>
        <w:spacing w:before="240"/>
        <w:rPr>
          <w:i w:val="0"/>
          <w:iCs/>
          <w:sz w:val="21"/>
          <w:szCs w:val="28"/>
          <w:lang w:val="es-MX"/>
        </w:rPr>
      </w:pPr>
    </w:p>
    <w:p w14:paraId="735F247C" w14:textId="77777777" w:rsidR="00CB1A73" w:rsidRDefault="00CB1A73" w:rsidP="00596284">
      <w:pPr>
        <w:pStyle w:val="IEEEAuthorAffiliation"/>
        <w:spacing w:before="240"/>
        <w:rPr>
          <w:i w:val="0"/>
          <w:iCs/>
          <w:sz w:val="21"/>
          <w:szCs w:val="28"/>
          <w:lang w:val="es-MX"/>
        </w:rPr>
      </w:pPr>
    </w:p>
    <w:p w14:paraId="74C88A8B" w14:textId="68ADECB7" w:rsidR="00F27A8A" w:rsidRDefault="00F27A8A" w:rsidP="00596284">
      <w:pPr>
        <w:pStyle w:val="IEEEAuthorAffiliation"/>
        <w:spacing w:before="240"/>
        <w:rPr>
          <w:i w:val="0"/>
          <w:iCs/>
          <w:lang w:val="es-MX"/>
        </w:rPr>
      </w:pPr>
      <w:r w:rsidRPr="00567B64">
        <w:rPr>
          <w:i w:val="0"/>
          <w:iCs/>
          <w:sz w:val="21"/>
          <w:szCs w:val="28"/>
          <w:lang w:val="es-MX"/>
        </w:rPr>
        <w:t xml:space="preserve">Murrieta Villegas A. </w:t>
      </w:r>
      <w:r w:rsidRPr="00F27A8A">
        <w:rPr>
          <w:i w:val="0"/>
          <w:iCs/>
          <w:lang w:val="es-MX"/>
        </w:rPr>
        <w:br/>
      </w:r>
      <w:r w:rsidRPr="00F27A8A">
        <w:rPr>
          <w:lang w:val="es-MX"/>
        </w:rPr>
        <w:t>Ing</w:t>
      </w:r>
      <w:r>
        <w:rPr>
          <w:lang w:val="es-MX"/>
        </w:rPr>
        <w:t>eniería en Computación</w:t>
      </w:r>
      <w:r>
        <w:rPr>
          <w:i w:val="0"/>
          <w:iCs/>
          <w:lang w:val="es-MX"/>
        </w:rPr>
        <w:br/>
      </w:r>
      <w:r>
        <w:rPr>
          <w:lang w:val="es-MX"/>
        </w:rPr>
        <w:t>Facultad de Ingeniería, UNAM</w:t>
      </w:r>
      <w:r>
        <w:rPr>
          <w:i w:val="0"/>
          <w:iCs/>
          <w:lang w:val="es-MX"/>
        </w:rPr>
        <w:br/>
        <w:t>Ciudad de México, México</w:t>
      </w:r>
      <w:r>
        <w:rPr>
          <w:i w:val="0"/>
          <w:iCs/>
          <w:lang w:val="es-MX"/>
        </w:rPr>
        <w:br/>
      </w:r>
      <w:r w:rsidRPr="00F27A8A">
        <w:rPr>
          <w:i w:val="0"/>
          <w:iCs/>
          <w:lang w:val="es-MX"/>
        </w:rPr>
        <w:t>alfonsomvmx@gmail.com</w:t>
      </w:r>
    </w:p>
    <w:p w14:paraId="2134558F" w14:textId="77777777" w:rsidR="00F27A8A" w:rsidRDefault="00F27A8A" w:rsidP="00F27A8A">
      <w:pPr>
        <w:pStyle w:val="IEEEAuthorAffiliation"/>
        <w:spacing w:before="240"/>
        <w:rPr>
          <w:i w:val="0"/>
          <w:iCs/>
          <w:lang w:val="es-MX"/>
        </w:rPr>
        <w:sectPr w:rsidR="00F27A8A" w:rsidSect="0026362B">
          <w:type w:val="continuous"/>
          <w:pgSz w:w="11906" w:h="16838"/>
          <w:pgMar w:top="1077" w:right="811" w:bottom="2438" w:left="811" w:header="709" w:footer="709" w:gutter="0"/>
          <w:cols w:num="3" w:space="708"/>
          <w:docGrid w:linePitch="360"/>
        </w:sectPr>
      </w:pPr>
      <w:r w:rsidRPr="00567B64">
        <w:rPr>
          <w:b/>
          <w:bCs/>
          <w:i w:val="0"/>
          <w:iCs/>
          <w:sz w:val="21"/>
          <w:szCs w:val="28"/>
          <w:lang w:val="es-MX"/>
        </w:rPr>
        <w:t>Profesores:</w:t>
      </w:r>
      <w:r>
        <w:rPr>
          <w:i w:val="0"/>
          <w:iCs/>
          <w:lang w:val="es-MX"/>
        </w:rPr>
        <w:br/>
      </w:r>
      <w:r w:rsidRPr="00F27A8A">
        <w:rPr>
          <w:i w:val="0"/>
          <w:iCs/>
          <w:lang w:val="es-MX"/>
        </w:rPr>
        <w:t>Dr. Boris Escalante Ram</w:t>
      </w:r>
      <w:r>
        <w:rPr>
          <w:i w:val="0"/>
          <w:iCs/>
          <w:lang w:val="es-MX"/>
        </w:rPr>
        <w:t>í</w:t>
      </w:r>
      <w:r w:rsidRPr="00F27A8A">
        <w:rPr>
          <w:i w:val="0"/>
          <w:iCs/>
          <w:lang w:val="es-MX"/>
        </w:rPr>
        <w:t>rez</w:t>
      </w:r>
      <w:r>
        <w:rPr>
          <w:i w:val="0"/>
          <w:iCs/>
          <w:lang w:val="es-MX"/>
        </w:rPr>
        <w:br/>
      </w:r>
      <w:r w:rsidRPr="00F27A8A">
        <w:rPr>
          <w:i w:val="0"/>
          <w:iCs/>
          <w:lang w:val="es-MX"/>
        </w:rPr>
        <w:t>Dra. Olveres Montiel Jimena</w:t>
      </w:r>
      <w:r>
        <w:rPr>
          <w:i w:val="0"/>
          <w:iCs/>
          <w:lang w:val="es-MX"/>
        </w:rPr>
        <w:br/>
        <w:t>I.I.M.A.S. - UNAM</w:t>
      </w:r>
    </w:p>
    <w:p w14:paraId="4226CE5F" w14:textId="7EC330CE" w:rsidR="00F27A8A" w:rsidRPr="00F27A8A" w:rsidRDefault="00F27A8A" w:rsidP="00F27A8A">
      <w:pPr>
        <w:pStyle w:val="IEEEAuthorAffiliation"/>
        <w:spacing w:after="0"/>
        <w:rPr>
          <w:i w:val="0"/>
          <w:iCs/>
          <w:lang w:val="es-MX"/>
        </w:rPr>
      </w:pPr>
    </w:p>
    <w:p w14:paraId="2DCC352E" w14:textId="77777777" w:rsidR="00D41274" w:rsidRPr="00F27A8A" w:rsidRDefault="00D41274" w:rsidP="00D41274">
      <w:pPr>
        <w:rPr>
          <w:lang w:val="es-MX"/>
        </w:rPr>
      </w:pPr>
    </w:p>
    <w:p w14:paraId="0E20ED59" w14:textId="77777777" w:rsidR="00D41274" w:rsidRPr="00F27A8A" w:rsidRDefault="00D41274" w:rsidP="00883903">
      <w:pPr>
        <w:ind w:right="-811"/>
        <w:rPr>
          <w:lang w:val="es-MX"/>
        </w:rPr>
        <w:sectPr w:rsidR="00D41274" w:rsidRPr="00F27A8A" w:rsidSect="00F27A8A">
          <w:type w:val="continuous"/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203E1553" w14:textId="2D8C9E6F" w:rsidR="00D41274" w:rsidRPr="00A05269" w:rsidRDefault="005B7EC1" w:rsidP="00D41274">
      <w:pPr>
        <w:pStyle w:val="IEEEAbtract"/>
        <w:rPr>
          <w:lang w:val="es-MX"/>
        </w:rPr>
      </w:pPr>
      <w:r w:rsidRPr="00A05269">
        <w:rPr>
          <w:rStyle w:val="IEEEAbstractHeadingChar"/>
          <w:lang w:val="es-MX"/>
        </w:rPr>
        <w:t>Resumen</w:t>
      </w:r>
      <w:r w:rsidR="00D41274" w:rsidRPr="00A05269">
        <w:rPr>
          <w:lang w:val="es-MX"/>
        </w:rPr>
        <w:t xml:space="preserve">— </w:t>
      </w:r>
      <w:r w:rsidR="007C43BC" w:rsidRPr="00A05269">
        <w:rPr>
          <w:lang w:val="es-MX"/>
        </w:rPr>
        <w:t>Esta práctica consiste</w:t>
      </w:r>
      <w:r w:rsidR="00A05269" w:rsidRPr="00A05269">
        <w:rPr>
          <w:lang w:val="es-MX"/>
        </w:rPr>
        <w:t xml:space="preserve"> en realizar manipulacion</w:t>
      </w:r>
      <w:r w:rsidR="00A05269">
        <w:rPr>
          <w:lang w:val="es-MX"/>
        </w:rPr>
        <w:t xml:space="preserve">es básicas a imágenes utilizando </w:t>
      </w:r>
      <w:r w:rsidR="009F164F">
        <w:rPr>
          <w:lang w:val="es-MX"/>
        </w:rPr>
        <w:t>bibliotecas</w:t>
      </w:r>
      <w:r w:rsidR="00A05269">
        <w:rPr>
          <w:lang w:val="es-MX"/>
        </w:rPr>
        <w:t xml:space="preserve"> de Python, </w:t>
      </w:r>
      <w:r w:rsidR="009F164F">
        <w:rPr>
          <w:lang w:val="es-MX"/>
        </w:rPr>
        <w:t xml:space="preserve">como son Matplotlib, OpenCV, Scikit-Image, PIL </w:t>
      </w:r>
      <w:r w:rsidR="00BF108B">
        <w:rPr>
          <w:lang w:val="es-MX"/>
        </w:rPr>
        <w:t>y SciPy</w:t>
      </w:r>
      <w:r w:rsidR="00D41274" w:rsidRPr="00A05269">
        <w:rPr>
          <w:lang w:val="es-MX"/>
        </w:rPr>
        <w:t>.</w:t>
      </w:r>
      <w:r w:rsidR="00BF108B">
        <w:rPr>
          <w:lang w:val="es-MX"/>
        </w:rPr>
        <w:t xml:space="preserve"> Entre estas manipulaciones, se encuentran </w:t>
      </w:r>
      <w:r w:rsidR="00550AE7">
        <w:rPr>
          <w:lang w:val="es-MX"/>
        </w:rPr>
        <w:t xml:space="preserve">desplegar, cambiar el espacio de color, </w:t>
      </w:r>
      <w:r w:rsidR="009D409C">
        <w:rPr>
          <w:lang w:val="es-MX"/>
        </w:rPr>
        <w:t>re</w:t>
      </w:r>
      <w:r w:rsidR="0057160F">
        <w:rPr>
          <w:lang w:val="es-MX"/>
        </w:rPr>
        <w:t>dimensionar</w:t>
      </w:r>
      <w:r w:rsidR="009D409C">
        <w:rPr>
          <w:lang w:val="es-MX"/>
        </w:rPr>
        <w:t>,</w:t>
      </w:r>
      <w:r w:rsidR="009C4B61">
        <w:rPr>
          <w:lang w:val="es-MX"/>
        </w:rPr>
        <w:t xml:space="preserve"> rotar y recortar imágenes, además de imprimir su información.</w:t>
      </w:r>
      <w:r w:rsidR="009D409C">
        <w:rPr>
          <w:lang w:val="es-MX"/>
        </w:rPr>
        <w:t xml:space="preserve"> </w:t>
      </w:r>
    </w:p>
    <w:p w14:paraId="158A3D26" w14:textId="15A80B48" w:rsidR="00AD335D" w:rsidRDefault="00AD335D" w:rsidP="00081EBE">
      <w:pPr>
        <w:pStyle w:val="IEEEHeading1"/>
      </w:pPr>
      <w:r w:rsidRPr="006C5DF3">
        <w:rPr>
          <w:lang w:val="es-ES_tradnl"/>
        </w:rPr>
        <w:t>Introduc</w:t>
      </w:r>
      <w:r w:rsidR="005B7EC1" w:rsidRPr="006C5DF3">
        <w:rPr>
          <w:lang w:val="es-ES_tradnl"/>
        </w:rPr>
        <w:t>ción</w:t>
      </w:r>
    </w:p>
    <w:p w14:paraId="3544F4AE" w14:textId="4F265FFB" w:rsidR="007916F4" w:rsidRDefault="008E557A" w:rsidP="00081EBE">
      <w:pPr>
        <w:pStyle w:val="IEEEParagraph"/>
        <w:rPr>
          <w:lang w:val="es-MX"/>
        </w:rPr>
      </w:pPr>
      <w:r w:rsidRPr="007942DE">
        <w:rPr>
          <w:lang w:val="es-MX"/>
        </w:rPr>
        <w:t xml:space="preserve">A lo largo de esta práctica, se </w:t>
      </w:r>
      <w:r w:rsidR="007942DE">
        <w:rPr>
          <w:lang w:val="es-MX"/>
        </w:rPr>
        <w:t>leerán, desplegarán y manipularán imágenes utilizando scripts codificados en Python</w:t>
      </w:r>
      <w:r w:rsidR="00DD7F83" w:rsidRPr="007942DE">
        <w:rPr>
          <w:lang w:val="es-MX"/>
        </w:rPr>
        <w:t>.</w:t>
      </w:r>
      <w:r w:rsidR="007942DE">
        <w:rPr>
          <w:lang w:val="es-MX"/>
        </w:rPr>
        <w:t xml:space="preserve"> </w:t>
      </w:r>
      <w:r w:rsidR="001B7891" w:rsidRPr="001B7891">
        <w:rPr>
          <w:lang w:val="es-MX"/>
        </w:rPr>
        <w:t xml:space="preserve">Una imagen es una matriz, o </w:t>
      </w:r>
      <w:r w:rsidR="00F61502">
        <w:rPr>
          <w:lang w:val="es-MX"/>
        </w:rPr>
        <w:t>arreglo</w:t>
      </w:r>
      <w:r w:rsidR="001B7891" w:rsidRPr="001B7891">
        <w:rPr>
          <w:lang w:val="es-MX"/>
        </w:rPr>
        <w:t>, de píxeles cuadrados (elementos de imagen) dispuestos en columnas y filas.</w:t>
      </w:r>
      <w:r w:rsidR="00D62BF5" w:rsidRPr="00D62BF5">
        <w:rPr>
          <w:lang w:val="es-MX"/>
        </w:rPr>
        <w:t xml:space="preserve"> En una imagen en escala de grises de 8 bits, cada elemento de la imagen tiene una intensidad asignada que va de 0 a 255</w:t>
      </w:r>
      <w:r w:rsidR="00EB04A3">
        <w:rPr>
          <w:lang w:val="es-MX"/>
        </w:rPr>
        <w:t xml:space="preserve"> </w:t>
      </w:r>
      <w:sdt>
        <w:sdtPr>
          <w:rPr>
            <w:lang w:val="es-MX"/>
          </w:rPr>
          <w:id w:val="-1289042294"/>
          <w:citation/>
        </w:sdtPr>
        <w:sdtEndPr/>
        <w:sdtContent>
          <w:r w:rsidR="00EB04A3">
            <w:rPr>
              <w:lang w:val="es-MX"/>
            </w:rPr>
            <w:fldChar w:fldCharType="begin"/>
          </w:r>
          <w:r w:rsidR="00D1111C">
            <w:rPr>
              <w:lang w:val="es-MX"/>
            </w:rPr>
            <w:instrText xml:space="preserve">CITATION Hubsf \l 2057 </w:instrText>
          </w:r>
          <w:r w:rsidR="002F69EB">
            <w:rPr>
              <w:lang w:val="es-MX"/>
            </w:rPr>
            <w:fldChar w:fldCharType="separate"/>
          </w:r>
          <w:r w:rsidR="00EB04A3">
            <w:rPr>
              <w:lang w:val="es-MX"/>
            </w:rPr>
            <w:fldChar w:fldCharType="end"/>
          </w:r>
        </w:sdtContent>
      </w:sdt>
      <w:r w:rsidR="00D62BF5" w:rsidRPr="00D62BF5">
        <w:rPr>
          <w:lang w:val="es-MX"/>
        </w:rPr>
        <w:t xml:space="preserve">. </w:t>
      </w:r>
      <w:r w:rsidR="00C7702C">
        <w:rPr>
          <w:lang w:val="es-MX"/>
        </w:rPr>
        <w:t xml:space="preserve">Las imágenes en escala de grises contienen sólo </w:t>
      </w:r>
      <w:r w:rsidR="00ED76F7">
        <w:rPr>
          <w:lang w:val="es-MX"/>
        </w:rPr>
        <w:t>un canal, aunque otro tipo de imágenes, como las imágenes a color RGB, contienen más.</w:t>
      </w:r>
    </w:p>
    <w:p w14:paraId="283D35DA" w14:textId="04449582" w:rsidR="00081EBE" w:rsidRPr="00CB1A73" w:rsidRDefault="00567402" w:rsidP="00CB1A73">
      <w:pPr>
        <w:pStyle w:val="IEEEParagraph"/>
        <w:rPr>
          <w:lang w:val="es-ES_tradnl"/>
        </w:rPr>
      </w:pPr>
      <w:r>
        <w:rPr>
          <w:lang w:val="es-MX"/>
        </w:rPr>
        <w:t xml:space="preserve">Las imágenes que se utilizarán son de diferentes resoluciones, formatos y tipos; entre estas imágenes, hay </w:t>
      </w:r>
      <w:r w:rsidR="001647E7">
        <w:rPr>
          <w:lang w:val="es-MX"/>
        </w:rPr>
        <w:t xml:space="preserve">imágenes de </w:t>
      </w:r>
      <w:r w:rsidR="00B00D39">
        <w:rPr>
          <w:lang w:val="es-MX"/>
        </w:rPr>
        <w:t xml:space="preserve">512*512, </w:t>
      </w:r>
      <w:r w:rsidR="002C6D25">
        <w:rPr>
          <w:lang w:val="es-MX"/>
        </w:rPr>
        <w:t xml:space="preserve">800*600 y </w:t>
      </w:r>
      <w:r w:rsidR="009955E3">
        <w:rPr>
          <w:lang w:val="es-MX"/>
        </w:rPr>
        <w:t>300*209</w:t>
      </w:r>
      <w:r w:rsidR="004F45D9">
        <w:rPr>
          <w:lang w:val="es-MX"/>
        </w:rPr>
        <w:t xml:space="preserve"> píxeles, imágenes con formato TIFF, RAW</w:t>
      </w:r>
      <w:r w:rsidR="002A45D4">
        <w:rPr>
          <w:lang w:val="es-MX"/>
        </w:rPr>
        <w:t xml:space="preserve"> y JPG e imágenes en escala de grises </w:t>
      </w:r>
      <w:r w:rsidR="00DB25AF">
        <w:rPr>
          <w:lang w:val="es-MX"/>
        </w:rPr>
        <w:t>y RGB.</w:t>
      </w:r>
      <w:r w:rsidR="005B7EC1" w:rsidRPr="00CB1A73">
        <w:rPr>
          <w:lang w:val="es-ES_tradnl"/>
        </w:rPr>
        <w:t>Desarrollo</w:t>
      </w:r>
    </w:p>
    <w:p w14:paraId="4F47B1F4" w14:textId="341DCA9D" w:rsidR="00FA6751" w:rsidRDefault="005D0B85" w:rsidP="00FA6751">
      <w:pPr>
        <w:pStyle w:val="IEEEParagraph"/>
        <w:rPr>
          <w:lang w:val="es-MX"/>
        </w:rPr>
      </w:pPr>
      <w:r w:rsidRPr="00C14980">
        <w:rPr>
          <w:lang w:val="es-MX"/>
        </w:rPr>
        <w:t xml:space="preserve">La práctica consiste en </w:t>
      </w:r>
      <w:r w:rsidR="00C14980" w:rsidRPr="00C14980">
        <w:rPr>
          <w:lang w:val="es-MX"/>
        </w:rPr>
        <w:t>5 e</w:t>
      </w:r>
      <w:r w:rsidR="00C14980">
        <w:rPr>
          <w:lang w:val="es-MX"/>
        </w:rPr>
        <w:t xml:space="preserve">jercicios, </w:t>
      </w:r>
      <w:r w:rsidR="00B03D3C">
        <w:rPr>
          <w:lang w:val="es-MX"/>
        </w:rPr>
        <w:t xml:space="preserve">algunos de los cuales consisten en varias actividades. </w:t>
      </w:r>
      <w:r w:rsidR="00DC2BBB">
        <w:rPr>
          <w:lang w:val="es-MX"/>
        </w:rPr>
        <w:t xml:space="preserve">En todos los casos, </w:t>
      </w:r>
      <w:r w:rsidR="009C2A7C">
        <w:rPr>
          <w:lang w:val="es-MX"/>
        </w:rPr>
        <w:t xml:space="preserve">se </w:t>
      </w:r>
      <w:r w:rsidR="009C4D78">
        <w:rPr>
          <w:lang w:val="es-MX"/>
        </w:rPr>
        <w:t>manipulan distintas imágenes con diferentes formatos y resoluciones.</w:t>
      </w:r>
    </w:p>
    <w:p w14:paraId="41907BA5" w14:textId="05FA44C8" w:rsidR="00EB22F2" w:rsidRPr="00C14980" w:rsidRDefault="00EB22F2" w:rsidP="00FA6751">
      <w:pPr>
        <w:pStyle w:val="IEEEParagraph"/>
        <w:rPr>
          <w:lang w:val="es-MX"/>
        </w:rPr>
      </w:pPr>
      <w:r>
        <w:rPr>
          <w:lang w:val="es-MX"/>
        </w:rPr>
        <w:t xml:space="preserve">Algunos sitios consultados </w:t>
      </w:r>
      <w:r w:rsidR="00BC6871">
        <w:rPr>
          <w:lang w:val="es-MX"/>
        </w:rPr>
        <w:t xml:space="preserve">como apoyo en el desarrollo de la práctica fueron </w:t>
      </w:r>
      <w:sdt>
        <w:sdtPr>
          <w:rPr>
            <w:lang w:val="es-MX"/>
          </w:rPr>
          <w:id w:val="1986664499"/>
          <w:citation/>
        </w:sdtPr>
        <w:sdtEndPr/>
        <w:sdtContent>
          <w:r w:rsidR="00BC6871">
            <w:rPr>
              <w:lang w:val="es-MX"/>
            </w:rPr>
            <w:fldChar w:fldCharType="begin"/>
          </w:r>
          <w:r w:rsidR="00BC6871" w:rsidRPr="00BC6871">
            <w:rPr>
              <w:lang w:val="es-MX"/>
            </w:rPr>
            <w:instrText xml:space="preserve"> CITATION AYb19 \l 2057 </w:instrText>
          </w:r>
          <w:r w:rsidR="002F69EB">
            <w:rPr>
              <w:lang w:val="es-MX"/>
            </w:rPr>
            <w:fldChar w:fldCharType="separate"/>
          </w:r>
          <w:r w:rsidR="00BC6871">
            <w:rPr>
              <w:lang w:val="es-MX"/>
            </w:rPr>
            <w:fldChar w:fldCharType="end"/>
          </w:r>
        </w:sdtContent>
      </w:sdt>
      <w:r w:rsidR="00BC6871">
        <w:rPr>
          <w:lang w:val="es-MX"/>
        </w:rPr>
        <w:t xml:space="preserve">, </w:t>
      </w:r>
      <w:sdt>
        <w:sdtPr>
          <w:rPr>
            <w:lang w:val="es-MX"/>
          </w:rPr>
          <w:id w:val="417757211"/>
          <w:citation/>
        </w:sdtPr>
        <w:sdtEndPr/>
        <w:sdtContent>
          <w:r w:rsidR="001F1CE8">
            <w:rPr>
              <w:lang w:val="es-MX"/>
            </w:rPr>
            <w:fldChar w:fldCharType="begin"/>
          </w:r>
          <w:r w:rsidR="001F1CE8" w:rsidRPr="001F1CE8">
            <w:rPr>
              <w:lang w:val="es-MX"/>
            </w:rPr>
            <w:instrText xml:space="preserve"> CITATION Ant19 \l 2057 </w:instrText>
          </w:r>
          <w:r w:rsidR="002F69EB">
            <w:rPr>
              <w:lang w:val="es-MX"/>
            </w:rPr>
            <w:fldChar w:fldCharType="separate"/>
          </w:r>
          <w:r w:rsidR="001F1CE8">
            <w:rPr>
              <w:lang w:val="es-MX"/>
            </w:rPr>
            <w:fldChar w:fldCharType="end"/>
          </w:r>
        </w:sdtContent>
      </w:sdt>
      <w:r w:rsidR="001F1CE8">
        <w:rPr>
          <w:lang w:val="es-MX"/>
        </w:rPr>
        <w:t xml:space="preserve">, </w:t>
      </w:r>
      <w:sdt>
        <w:sdtPr>
          <w:rPr>
            <w:lang w:val="es-MX"/>
          </w:rPr>
          <w:id w:val="262733104"/>
          <w:citation/>
        </w:sdtPr>
        <w:sdtEndPr/>
        <w:sdtContent>
          <w:r w:rsidR="0057189B">
            <w:rPr>
              <w:lang w:val="es-MX"/>
            </w:rPr>
            <w:fldChar w:fldCharType="begin"/>
          </w:r>
          <w:r w:rsidR="0057189B" w:rsidRPr="0057189B">
            <w:rPr>
              <w:lang w:val="es-MX"/>
            </w:rPr>
            <w:instrText xml:space="preserve"> CITATION Ren20 \l 2057 </w:instrText>
          </w:r>
          <w:r w:rsidR="002F69EB">
            <w:rPr>
              <w:lang w:val="es-MX"/>
            </w:rPr>
            <w:fldChar w:fldCharType="separate"/>
          </w:r>
          <w:r w:rsidR="0057189B">
            <w:rPr>
              <w:lang w:val="es-MX"/>
            </w:rPr>
            <w:fldChar w:fldCharType="end"/>
          </w:r>
        </w:sdtContent>
      </w:sdt>
      <w:r w:rsidR="0048661D">
        <w:rPr>
          <w:lang w:val="es-MX"/>
        </w:rPr>
        <w:t xml:space="preserve"> y </w:t>
      </w:r>
      <w:sdt>
        <w:sdtPr>
          <w:rPr>
            <w:lang w:val="es-MX"/>
          </w:rPr>
          <w:id w:val="989371682"/>
          <w:citation/>
        </w:sdtPr>
        <w:sdtEndPr/>
        <w:sdtContent>
          <w:r w:rsidR="0048661D">
            <w:rPr>
              <w:lang w:val="es-MX"/>
            </w:rPr>
            <w:fldChar w:fldCharType="begin"/>
          </w:r>
          <w:r w:rsidR="0048661D" w:rsidRPr="0048661D">
            <w:rPr>
              <w:lang w:val="es-MX"/>
            </w:rPr>
            <w:instrText xml:space="preserve"> CITATION Scisf \l 2057 </w:instrText>
          </w:r>
          <w:r w:rsidR="002F69EB">
            <w:rPr>
              <w:lang w:val="es-MX"/>
            </w:rPr>
            <w:fldChar w:fldCharType="separate"/>
          </w:r>
          <w:r w:rsidR="0048661D">
            <w:rPr>
              <w:lang w:val="es-MX"/>
            </w:rPr>
            <w:fldChar w:fldCharType="end"/>
          </w:r>
        </w:sdtContent>
      </w:sdt>
      <w:r w:rsidR="0048661D">
        <w:rPr>
          <w:lang w:val="es-MX"/>
        </w:rPr>
        <w:t>.</w:t>
      </w:r>
    </w:p>
    <w:p w14:paraId="0C82BB9B" w14:textId="32AC5563" w:rsidR="00DD7F83" w:rsidRPr="00257008" w:rsidRDefault="00E31F74" w:rsidP="00E31F74">
      <w:pPr>
        <w:pStyle w:val="IEEEHeading2"/>
        <w:rPr>
          <w:lang w:val="es-ES_tradnl"/>
        </w:rPr>
      </w:pPr>
      <w:r>
        <w:rPr>
          <w:lang w:val="es-ES_tradnl"/>
        </w:rPr>
        <w:t xml:space="preserve">4.1 </w:t>
      </w:r>
      <w:r w:rsidR="002F16F0" w:rsidRPr="00257008">
        <w:rPr>
          <w:lang w:val="es-ES_tradnl"/>
        </w:rPr>
        <w:t xml:space="preserve">Carpeta </w:t>
      </w:r>
      <w:r w:rsidR="002F16F0" w:rsidRPr="00E31F74">
        <w:rPr>
          <w:lang w:val="en-GB"/>
        </w:rPr>
        <w:t>de</w:t>
      </w:r>
      <w:r w:rsidR="002F16F0" w:rsidRPr="00257008">
        <w:rPr>
          <w:lang w:val="es-ES_tradnl"/>
        </w:rPr>
        <w:t xml:space="preserve"> imágenes</w:t>
      </w:r>
    </w:p>
    <w:p w14:paraId="5D961EF4" w14:textId="1574E8E5" w:rsidR="002F16F0" w:rsidRPr="00485545" w:rsidRDefault="008F7A41" w:rsidP="00585769">
      <w:pPr>
        <w:pStyle w:val="IEEEParagraph"/>
        <w:rPr>
          <w:lang w:val="es-ES_tradnl"/>
        </w:rPr>
      </w:pPr>
      <w:r w:rsidRPr="00485545">
        <w:rPr>
          <w:lang w:val="es-ES_tradnl"/>
        </w:rPr>
        <w:t xml:space="preserve">Para </w:t>
      </w:r>
      <w:r w:rsidR="00485545" w:rsidRPr="00485545">
        <w:rPr>
          <w:lang w:val="es-ES_tradnl"/>
        </w:rPr>
        <w:t>la primera actividad se desarrolló un s</w:t>
      </w:r>
      <w:r w:rsidR="00485545">
        <w:rPr>
          <w:lang w:val="es-ES_tradnl"/>
        </w:rPr>
        <w:t xml:space="preserve">cript de Python </w:t>
      </w:r>
      <w:r w:rsidR="00B419E9">
        <w:rPr>
          <w:lang w:val="es-ES_tradnl"/>
        </w:rPr>
        <w:t xml:space="preserve">para leer y mostrar las diferentes imágenes </w:t>
      </w:r>
      <w:r w:rsidR="00CE4AF4">
        <w:rPr>
          <w:lang w:val="es-ES_tradnl"/>
        </w:rPr>
        <w:t xml:space="preserve">a través de </w:t>
      </w:r>
      <w:r w:rsidR="00ED76F1">
        <w:rPr>
          <w:lang w:val="es-ES_tradnl"/>
        </w:rPr>
        <w:t>diferentes bibliotecas</w:t>
      </w:r>
      <w:r w:rsidR="00DC73F2">
        <w:rPr>
          <w:lang w:val="es-ES_tradnl"/>
        </w:rPr>
        <w:t xml:space="preserve"> (</w:t>
      </w:r>
      <w:proofErr w:type="spellStart"/>
      <w:r w:rsidR="001A40E6">
        <w:rPr>
          <w:lang w:val="es-ES_tradnl"/>
        </w:rPr>
        <w:t>Matplotlib</w:t>
      </w:r>
      <w:proofErr w:type="spellEnd"/>
      <w:r w:rsidR="001A40E6">
        <w:rPr>
          <w:lang w:val="es-ES_tradnl"/>
        </w:rPr>
        <w:t>,</w:t>
      </w:r>
      <w:r w:rsidR="00355F9C">
        <w:rPr>
          <w:lang w:val="es-ES_tradnl"/>
        </w:rPr>
        <w:t xml:space="preserve"> </w:t>
      </w:r>
      <w:proofErr w:type="spellStart"/>
      <w:r w:rsidR="001A40E6">
        <w:rPr>
          <w:lang w:val="es-ES_tradnl"/>
        </w:rPr>
        <w:t>OpenCV</w:t>
      </w:r>
      <w:proofErr w:type="spellEnd"/>
      <w:r w:rsidR="001A40E6">
        <w:rPr>
          <w:lang w:val="es-ES_tradnl"/>
        </w:rPr>
        <w:t xml:space="preserve">, </w:t>
      </w:r>
      <w:proofErr w:type="spellStart"/>
      <w:r w:rsidR="001A40E6">
        <w:rPr>
          <w:lang w:val="es-ES_tradnl"/>
        </w:rPr>
        <w:t>Sikit-image</w:t>
      </w:r>
      <w:proofErr w:type="spellEnd"/>
      <w:r w:rsidR="00355F9C">
        <w:rPr>
          <w:lang w:val="es-ES_tradnl"/>
        </w:rPr>
        <w:t xml:space="preserve">, PIL y </w:t>
      </w:r>
      <w:proofErr w:type="spellStart"/>
      <w:r w:rsidR="00355F9C">
        <w:rPr>
          <w:lang w:val="es-ES_tradnl"/>
        </w:rPr>
        <w:t>Scipy</w:t>
      </w:r>
      <w:proofErr w:type="spellEnd"/>
      <w:r w:rsidR="00DC73F2">
        <w:rPr>
          <w:lang w:val="es-ES_tradnl"/>
        </w:rPr>
        <w:t>)</w:t>
      </w:r>
      <w:r w:rsidR="0012652C">
        <w:rPr>
          <w:lang w:val="es-ES_tradnl"/>
        </w:rPr>
        <w:t>, a continuación, se muestran los resultados obtenidos</w:t>
      </w:r>
      <w:r w:rsidR="00BE1CE2">
        <w:rPr>
          <w:lang w:val="es-ES_tradnl"/>
        </w:rPr>
        <w:t>.</w:t>
      </w:r>
    </w:p>
    <w:p w14:paraId="32E9E84E" w14:textId="4928B0C3" w:rsidR="0048087E" w:rsidRDefault="0048087E" w:rsidP="00585769">
      <w:pPr>
        <w:pStyle w:val="IEEEParagraph"/>
        <w:rPr>
          <w:lang w:val="es-ES_tradnl"/>
        </w:rPr>
      </w:pPr>
      <w:r>
        <w:rPr>
          <w:lang w:val="es-ES_tradnl"/>
        </w:rPr>
        <w:t>Imágenes que originalmente estaban en escala de grises:</w:t>
      </w:r>
    </w:p>
    <w:p w14:paraId="02BB81DD" w14:textId="77777777" w:rsidR="0048087E" w:rsidRPr="00257008" w:rsidRDefault="0048087E" w:rsidP="00585769">
      <w:pPr>
        <w:pStyle w:val="IEEEParagraph"/>
        <w:rPr>
          <w:lang w:val="es-ES_tradnl"/>
        </w:rPr>
      </w:pPr>
    </w:p>
    <w:p w14:paraId="64B7649F" w14:textId="2552F7B0" w:rsidR="008F63C8" w:rsidRDefault="0012652C" w:rsidP="00C43679">
      <w:pPr>
        <w:keepNext/>
        <w:jc w:val="center"/>
      </w:pPr>
      <w:r w:rsidRPr="0012652C">
        <w:rPr>
          <w:rFonts w:eastAsia="Times New Roman"/>
          <w:lang w:val="en-US" w:eastAsia="en-US"/>
        </w:rPr>
        <w:fldChar w:fldCharType="begin"/>
      </w:r>
      <w:r w:rsidRPr="0012652C">
        <w:rPr>
          <w:rFonts w:eastAsia="Times New Roman"/>
          <w:lang w:val="en-US" w:eastAsia="en-US"/>
        </w:rPr>
        <w:instrText xml:space="preserve"> INCLUDEPICTURE "/var/folders/k9/bz58wtss5kx1ky4m4r95tsdh0000gn/T/com.microsoft.Word/WebArchiveCopyPasteTempFiles/ZquLT3FnVne8QP9z3G+ypCHW7n9f8Bsc4uLJm0+xsAAAAASUVORK5CYII=" \* MERGEFORMATINET </w:instrText>
      </w:r>
      <w:r w:rsidRPr="0012652C">
        <w:rPr>
          <w:rFonts w:eastAsia="Times New Roman"/>
          <w:lang w:val="en-US" w:eastAsia="en-US"/>
        </w:rPr>
        <w:fldChar w:fldCharType="separate"/>
      </w:r>
      <w:r w:rsidRPr="0012652C">
        <w:rPr>
          <w:rFonts w:eastAsia="Times New Roman"/>
          <w:noProof/>
          <w:lang w:val="en-US" w:eastAsia="en-US"/>
        </w:rPr>
        <w:drawing>
          <wp:inline distT="0" distB="0" distL="0" distR="0" wp14:anchorId="32D952D0" wp14:editId="61F0A498">
            <wp:extent cx="20669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26" cy="21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52C">
        <w:rPr>
          <w:rFonts w:eastAsia="Times New Roman"/>
          <w:lang w:val="en-US" w:eastAsia="en-US"/>
        </w:rPr>
        <w:fldChar w:fldCharType="end"/>
      </w:r>
    </w:p>
    <w:p w14:paraId="1B67EEFF" w14:textId="6EF19BB8" w:rsidR="002F16F0" w:rsidRDefault="008F63C8" w:rsidP="008F63C8">
      <w:pPr>
        <w:pStyle w:val="IEEEFigureCaptionMulti-Lines"/>
        <w:jc w:val="center"/>
        <w:rPr>
          <w:lang w:val="es-MX"/>
        </w:rPr>
      </w:pPr>
      <w:bookmarkStart w:id="0" w:name="_Ref81924771"/>
      <w:r w:rsidRPr="008F63C8">
        <w:rPr>
          <w:lang w:val="es-MX"/>
        </w:rPr>
        <w:t xml:space="preserve">Fig. </w:t>
      </w:r>
      <w:r w:rsidRPr="008F63C8">
        <w:rPr>
          <w:lang w:val="es-MX"/>
        </w:rPr>
        <w:fldChar w:fldCharType="begin"/>
      </w:r>
      <w:r w:rsidRPr="008F63C8">
        <w:rPr>
          <w:lang w:val="es-MX"/>
        </w:rPr>
        <w:instrText xml:space="preserve"> SEQ Fig. \* ARABIC </w:instrText>
      </w:r>
      <w:r w:rsidRPr="008F63C8">
        <w:rPr>
          <w:lang w:val="es-MX"/>
        </w:rPr>
        <w:fldChar w:fldCharType="separate"/>
      </w:r>
      <w:r w:rsidR="00B53DC7">
        <w:rPr>
          <w:noProof/>
          <w:lang w:val="es-MX"/>
        </w:rPr>
        <w:t>1</w:t>
      </w:r>
      <w:r w:rsidRPr="008F63C8">
        <w:rPr>
          <w:lang w:val="es-MX"/>
        </w:rPr>
        <w:fldChar w:fldCharType="end"/>
      </w:r>
      <w:bookmarkEnd w:id="0"/>
      <w:r>
        <w:rPr>
          <w:lang w:val="es-MX"/>
        </w:rPr>
        <w:t xml:space="preserve"> </w:t>
      </w:r>
      <w:r w:rsidRPr="008F63C8">
        <w:rPr>
          <w:lang w:val="es-MX"/>
        </w:rPr>
        <w:t xml:space="preserve"> </w:t>
      </w:r>
      <w:r w:rsidR="00C43679" w:rsidRPr="00C43679">
        <w:rPr>
          <w:i/>
          <w:iCs/>
          <w:lang w:val="es-MX"/>
        </w:rPr>
        <w:t>cameraman.tif</w:t>
      </w:r>
      <w:r w:rsidR="004D2FD6">
        <w:rPr>
          <w:lang w:val="es-MX"/>
        </w:rPr>
        <w:t>.</w:t>
      </w:r>
    </w:p>
    <w:p w14:paraId="066273D6" w14:textId="77777777" w:rsidR="004D2FD6" w:rsidRPr="004D2FD6" w:rsidRDefault="004D2FD6" w:rsidP="004D2FD6">
      <w:pPr>
        <w:pStyle w:val="IEEEParagraph"/>
        <w:rPr>
          <w:lang w:val="es-MX"/>
        </w:rPr>
      </w:pPr>
    </w:p>
    <w:p w14:paraId="2D199A63" w14:textId="77777777" w:rsidR="00401077" w:rsidRPr="00485545" w:rsidRDefault="00401077" w:rsidP="003973E5">
      <w:pPr>
        <w:pStyle w:val="IEEEParagraph"/>
        <w:rPr>
          <w:ins w:id="1" w:author="{0395d679-0d14-9644-9971-e7b22627cec2}" w:date="2021-09-07T13:27:00Z"/>
          <w:lang w:val="es-ES_tradnl"/>
        </w:rPr>
      </w:pPr>
    </w:p>
    <w:p w14:paraId="62072BC0" w14:textId="31A8566D" w:rsidR="008E5996" w:rsidRDefault="005B7EC1" w:rsidP="004E452A">
      <w:pPr>
        <w:pStyle w:val="IEEEHeading1"/>
      </w:pPr>
      <w:r w:rsidRPr="007074EE">
        <w:rPr>
          <w:lang w:val="es-ES_tradnl"/>
        </w:rPr>
        <w:t>Conclusiones</w:t>
      </w:r>
    </w:p>
    <w:p w14:paraId="48265644" w14:textId="105DE9D5" w:rsidR="008E5996" w:rsidRPr="00C153B2" w:rsidRDefault="00C153B2" w:rsidP="00E401F8">
      <w:pPr>
        <w:pStyle w:val="IEEEParagraph"/>
        <w:rPr>
          <w:lang w:val="es-ES_tradnl"/>
        </w:rPr>
      </w:pPr>
      <w:r w:rsidRPr="00C153B2">
        <w:rPr>
          <w:lang w:val="es-ES_tradnl"/>
        </w:rPr>
        <w:t>En la presente práctica aprendi</w:t>
      </w:r>
      <w:r>
        <w:rPr>
          <w:lang w:val="es-ES_tradnl"/>
        </w:rPr>
        <w:t>mos a utilizar</w:t>
      </w:r>
      <w:r w:rsidR="00ED1CF2">
        <w:rPr>
          <w:lang w:val="es-ES_tradnl"/>
        </w:rPr>
        <w:t xml:space="preserve"> </w:t>
      </w:r>
      <w:r>
        <w:rPr>
          <w:lang w:val="es-ES_tradnl"/>
        </w:rPr>
        <w:t xml:space="preserve">clases </w:t>
      </w:r>
      <w:r w:rsidR="00ED1CF2">
        <w:rPr>
          <w:lang w:val="es-ES_tradnl"/>
        </w:rPr>
        <w:t>y</w:t>
      </w:r>
      <w:r>
        <w:rPr>
          <w:lang w:val="es-ES_tradnl"/>
        </w:rPr>
        <w:t xml:space="preserve"> métodos </w:t>
      </w:r>
      <w:r w:rsidR="00ED1CF2">
        <w:rPr>
          <w:lang w:val="es-ES_tradnl"/>
        </w:rPr>
        <w:t>de distintas bibliotecas de Python que tienen como propósito principal el procesamiento de imágenes</w:t>
      </w:r>
      <w:r w:rsidR="00FD0F27">
        <w:rPr>
          <w:lang w:val="es-ES_tradnl"/>
        </w:rPr>
        <w:t xml:space="preserve">. A su vez </w:t>
      </w:r>
      <w:r w:rsidR="00194C5A">
        <w:rPr>
          <w:lang w:val="es-ES_tradnl"/>
        </w:rPr>
        <w:t xml:space="preserve">aprendimos a trabajar con distintos </w:t>
      </w:r>
      <w:r w:rsidR="00F5172A">
        <w:rPr>
          <w:lang w:val="es-ES_tradnl"/>
        </w:rPr>
        <w:t xml:space="preserve">tipos de imágenes desde </w:t>
      </w:r>
      <w:r w:rsidR="00194C5A">
        <w:rPr>
          <w:lang w:val="es-ES_tradnl"/>
        </w:rPr>
        <w:t xml:space="preserve">formatos </w:t>
      </w:r>
      <w:r w:rsidR="00F5172A">
        <w:rPr>
          <w:lang w:val="es-ES_tradnl"/>
        </w:rPr>
        <w:t>más tradicionales como</w:t>
      </w:r>
      <w:r w:rsidR="00194C5A">
        <w:rPr>
          <w:lang w:val="es-ES_tradnl"/>
        </w:rPr>
        <w:t xml:space="preserve"> </w:t>
      </w:r>
      <w:r w:rsidR="003D0FD5" w:rsidRPr="00655EB9">
        <w:rPr>
          <w:b/>
          <w:i/>
          <w:lang w:val="es-ES_tradnl"/>
        </w:rPr>
        <w:t>.</w:t>
      </w:r>
      <w:proofErr w:type="spellStart"/>
      <w:r w:rsidR="003D0FD5" w:rsidRPr="00655EB9">
        <w:rPr>
          <w:b/>
          <w:bCs/>
          <w:i/>
          <w:iCs/>
          <w:lang w:val="es-ES_tradnl"/>
        </w:rPr>
        <w:t>t</w:t>
      </w:r>
      <w:r w:rsidR="00655EB9" w:rsidRPr="00655EB9">
        <w:rPr>
          <w:b/>
          <w:bCs/>
          <w:i/>
          <w:iCs/>
          <w:lang w:val="es-ES_tradnl"/>
        </w:rPr>
        <w:t>if</w:t>
      </w:r>
      <w:proofErr w:type="spellEnd"/>
      <w:r w:rsidR="003D0FD5">
        <w:rPr>
          <w:lang w:val="es-ES_tradnl"/>
        </w:rPr>
        <w:t xml:space="preserve"> hasta imágenes de</w:t>
      </w:r>
      <w:r w:rsidR="004F2CDF">
        <w:rPr>
          <w:lang w:val="es-ES_tradnl"/>
        </w:rPr>
        <w:t xml:space="preserve"> </w:t>
      </w:r>
      <w:r w:rsidR="00336DF2">
        <w:rPr>
          <w:lang w:val="es-ES_tradnl"/>
        </w:rPr>
        <w:t xml:space="preserve">formatos crudos como </w:t>
      </w:r>
      <w:proofErr w:type="gramStart"/>
      <w:r w:rsidR="00402719">
        <w:rPr>
          <w:lang w:val="es-ES_tradnl"/>
        </w:rPr>
        <w:t>“</w:t>
      </w:r>
      <w:r w:rsidR="00336DF2" w:rsidRPr="00402719">
        <w:rPr>
          <w:b/>
          <w:bCs/>
          <w:i/>
          <w:iCs/>
          <w:lang w:val="es-ES_tradnl"/>
        </w:rPr>
        <w:t>.</w:t>
      </w:r>
      <w:proofErr w:type="spellStart"/>
      <w:r w:rsidR="00336DF2" w:rsidRPr="00402719">
        <w:rPr>
          <w:b/>
          <w:i/>
          <w:lang w:val="es-ES_tradnl"/>
        </w:rPr>
        <w:t>raw</w:t>
      </w:r>
      <w:proofErr w:type="spellEnd"/>
      <w:proofErr w:type="gramEnd"/>
      <w:r w:rsidR="00402719">
        <w:rPr>
          <w:b/>
          <w:bCs/>
          <w:lang w:val="es-ES_tradnl"/>
        </w:rPr>
        <w:t>”</w:t>
      </w:r>
      <w:r w:rsidR="00336DF2">
        <w:rPr>
          <w:lang w:val="es-ES_tradnl"/>
        </w:rPr>
        <w:t xml:space="preserve"> o de ambientes </w:t>
      </w:r>
      <w:r w:rsidR="0087259C">
        <w:rPr>
          <w:lang w:val="es-ES_tradnl"/>
        </w:rPr>
        <w:t>médicos</w:t>
      </w:r>
      <w:r w:rsidR="0053546B">
        <w:rPr>
          <w:lang w:val="es-ES_tradnl"/>
        </w:rPr>
        <w:t xml:space="preserve"> </w:t>
      </w:r>
      <w:r w:rsidR="00402719">
        <w:rPr>
          <w:lang w:val="es-ES_tradnl"/>
        </w:rPr>
        <w:t>“</w:t>
      </w:r>
      <w:r w:rsidR="0053546B" w:rsidRPr="00402719">
        <w:rPr>
          <w:b/>
          <w:bCs/>
          <w:i/>
          <w:iCs/>
          <w:lang w:val="es-ES_tradnl"/>
        </w:rPr>
        <w:t>.</w:t>
      </w:r>
      <w:proofErr w:type="spellStart"/>
      <w:r w:rsidR="0053546B" w:rsidRPr="00402719">
        <w:rPr>
          <w:b/>
          <w:i/>
          <w:lang w:val="es-ES_tradnl"/>
        </w:rPr>
        <w:t>dcm</w:t>
      </w:r>
      <w:proofErr w:type="spellEnd"/>
      <w:r w:rsidR="00402719">
        <w:rPr>
          <w:b/>
          <w:bCs/>
          <w:lang w:val="es-ES_tradnl"/>
        </w:rPr>
        <w:t>”</w:t>
      </w:r>
      <w:r w:rsidR="007D4B67" w:rsidRPr="007D4B67">
        <w:rPr>
          <w:lang w:val="es-ES_tradnl"/>
        </w:rPr>
        <w:t xml:space="preserve">, </w:t>
      </w:r>
      <w:r w:rsidR="00AC4B5C">
        <w:rPr>
          <w:lang w:val="es-ES_tradnl"/>
        </w:rPr>
        <w:t>también</w:t>
      </w:r>
      <w:r w:rsidR="007D4B67">
        <w:rPr>
          <w:lang w:val="es-ES_tradnl"/>
        </w:rPr>
        <w:t xml:space="preserve"> aprendimos a manejar </w:t>
      </w:r>
      <w:r w:rsidR="001A015B">
        <w:rPr>
          <w:lang w:val="es-ES_tradnl"/>
        </w:rPr>
        <w:t>estas mismas imágenes en distintos espacios</w:t>
      </w:r>
      <w:r w:rsidR="00013D2E">
        <w:rPr>
          <w:lang w:val="es-ES_tradnl"/>
        </w:rPr>
        <w:t xml:space="preserve"> de </w:t>
      </w:r>
      <w:r w:rsidR="001A015B">
        <w:rPr>
          <w:lang w:val="es-ES_tradnl"/>
        </w:rPr>
        <w:t>color que están destinados a</w:t>
      </w:r>
      <w:r w:rsidR="007D4B67">
        <w:rPr>
          <w:lang w:val="es-ES_tradnl"/>
        </w:rPr>
        <w:t xml:space="preserve"> </w:t>
      </w:r>
      <w:r w:rsidR="001A015B">
        <w:rPr>
          <w:lang w:val="es-ES_tradnl"/>
        </w:rPr>
        <w:t>entornos concretos</w:t>
      </w:r>
      <w:r w:rsidR="008815EB">
        <w:rPr>
          <w:lang w:val="es-ES_tradnl"/>
        </w:rPr>
        <w:t xml:space="preserve"> es el caso del </w:t>
      </w:r>
      <w:r w:rsidR="008815EB" w:rsidRPr="00402719">
        <w:rPr>
          <w:b/>
          <w:i/>
          <w:lang w:val="es-ES_tradnl"/>
        </w:rPr>
        <w:t>HSV</w:t>
      </w:r>
      <w:r w:rsidR="008815EB">
        <w:rPr>
          <w:lang w:val="es-ES_tradnl"/>
        </w:rPr>
        <w:t xml:space="preserve"> o </w:t>
      </w:r>
      <w:r w:rsidR="008815EB" w:rsidRPr="00402719">
        <w:rPr>
          <w:b/>
          <w:i/>
          <w:lang w:val="es-ES_tradnl"/>
        </w:rPr>
        <w:t>YUV</w:t>
      </w:r>
      <w:r w:rsidR="001A015B">
        <w:rPr>
          <w:lang w:val="es-ES_tradnl"/>
        </w:rPr>
        <w:t>.</w:t>
      </w:r>
    </w:p>
    <w:p w14:paraId="2B931554" w14:textId="15F60F2B" w:rsidR="00E116B6" w:rsidRPr="007D4B67" w:rsidRDefault="00E116B6" w:rsidP="00E401F8">
      <w:pPr>
        <w:pStyle w:val="IEEEParagraph"/>
        <w:rPr>
          <w:lang w:val="es-ES_tradnl"/>
        </w:rPr>
      </w:pPr>
      <w:r>
        <w:rPr>
          <w:lang w:val="es-ES_tradnl"/>
        </w:rPr>
        <w:t xml:space="preserve">Por último, </w:t>
      </w:r>
      <w:r w:rsidR="00C535CE">
        <w:rPr>
          <w:lang w:val="es-ES_tradnl"/>
        </w:rPr>
        <w:t xml:space="preserve">aprendimos a realizar distintas transformaciones </w:t>
      </w:r>
      <w:r w:rsidR="000F300E">
        <w:rPr>
          <w:lang w:val="es-ES_tradnl"/>
        </w:rPr>
        <w:t xml:space="preserve">con las imágenes, desde aspectos básicos como </w:t>
      </w:r>
      <w:r w:rsidR="00AF6FAA">
        <w:rPr>
          <w:lang w:val="es-ES_tradnl"/>
        </w:rPr>
        <w:t>la rotación</w:t>
      </w:r>
      <w:r w:rsidR="00314D47">
        <w:rPr>
          <w:lang w:val="es-ES_tradnl"/>
        </w:rPr>
        <w:t xml:space="preserve"> hasta </w:t>
      </w:r>
      <w:r w:rsidR="00AF6FAA">
        <w:rPr>
          <w:lang w:val="es-ES_tradnl"/>
        </w:rPr>
        <w:t xml:space="preserve">aspectos más </w:t>
      </w:r>
      <w:r w:rsidR="00C84C9E">
        <w:rPr>
          <w:lang w:val="es-ES_tradnl"/>
        </w:rPr>
        <w:t>complejos</w:t>
      </w:r>
      <w:r w:rsidR="00AF6FAA">
        <w:rPr>
          <w:lang w:val="es-ES_tradnl"/>
        </w:rPr>
        <w:t xml:space="preserve"> como el escalamiento</w:t>
      </w:r>
      <w:r w:rsidR="00402719">
        <w:rPr>
          <w:lang w:val="es-ES_tradnl"/>
        </w:rPr>
        <w:t xml:space="preserve"> </w:t>
      </w:r>
      <w:r w:rsidR="00AF6FAA">
        <w:rPr>
          <w:lang w:val="es-ES_tradnl"/>
        </w:rPr>
        <w:t xml:space="preserve">donde debía </w:t>
      </w:r>
      <w:r w:rsidR="00314D47">
        <w:rPr>
          <w:lang w:val="es-ES_tradnl"/>
        </w:rPr>
        <w:t>contempla</w:t>
      </w:r>
      <w:r w:rsidR="00C84C9E">
        <w:rPr>
          <w:lang w:val="es-ES_tradnl"/>
        </w:rPr>
        <w:t>rse</w:t>
      </w:r>
      <w:r w:rsidR="00314D47">
        <w:rPr>
          <w:lang w:val="es-ES_tradnl"/>
        </w:rPr>
        <w:t xml:space="preserve"> el muestreo </w:t>
      </w:r>
      <w:r w:rsidR="00E1215D">
        <w:rPr>
          <w:lang w:val="es-ES_tradnl"/>
        </w:rPr>
        <w:t xml:space="preserve">y otros aspectos </w:t>
      </w:r>
      <w:r w:rsidR="00AF6FAA">
        <w:rPr>
          <w:lang w:val="es-ES_tradnl"/>
        </w:rPr>
        <w:t xml:space="preserve">relacionados con la interpolación o con la </w:t>
      </w:r>
      <w:r w:rsidR="00C84C9E">
        <w:rPr>
          <w:lang w:val="es-ES_tradnl"/>
        </w:rPr>
        <w:t>“</w:t>
      </w:r>
      <w:proofErr w:type="spellStart"/>
      <w:r w:rsidR="005358D1" w:rsidRPr="00E21AF6">
        <w:rPr>
          <w:i/>
          <w:lang w:val="es-ES_tradnl"/>
        </w:rPr>
        <w:t>decima</w:t>
      </w:r>
      <w:r w:rsidR="00C84C9E" w:rsidRPr="00E21AF6">
        <w:rPr>
          <w:i/>
          <w:lang w:val="es-ES_tradnl"/>
        </w:rPr>
        <w:t>tion</w:t>
      </w:r>
      <w:proofErr w:type="spellEnd"/>
      <w:r w:rsidR="00C84C9E">
        <w:rPr>
          <w:lang w:val="es-ES_tradnl"/>
        </w:rPr>
        <w:t>”</w:t>
      </w:r>
      <w:r w:rsidR="00E21AF6">
        <w:rPr>
          <w:lang w:val="es-ES_tradnl"/>
        </w:rPr>
        <w:t>.</w:t>
      </w:r>
    </w:p>
    <w:p w14:paraId="0BF3B579" w14:textId="77777777" w:rsidR="00297ACF" w:rsidRPr="00C153B2" w:rsidRDefault="00297ACF" w:rsidP="0022629E">
      <w:pPr>
        <w:pStyle w:val="IEEEParagraph"/>
        <w:ind w:firstLine="0"/>
        <w:rPr>
          <w:lang w:val="es-ES_tradnl"/>
        </w:rPr>
      </w:pPr>
    </w:p>
    <w:p w14:paraId="4954A1BE" w14:textId="77777777" w:rsidR="00877D4C" w:rsidRPr="00194C5A" w:rsidRDefault="005B7EC1" w:rsidP="00CA7270">
      <w:pPr>
        <w:pStyle w:val="IEEEHeading1"/>
        <w:numPr>
          <w:ilvl w:val="0"/>
          <w:numId w:val="0"/>
        </w:numPr>
        <w:rPr>
          <w:lang w:val="es-ES_tradnl"/>
        </w:rPr>
      </w:pPr>
      <w:r w:rsidRPr="00194C5A">
        <w:rPr>
          <w:lang w:val="es-ES_tradnl"/>
        </w:rPr>
        <w:t>Referencias</w:t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-867679630"/>
        <w:docPartObj>
          <w:docPartGallery w:val="Bibliographies"/>
          <w:docPartUnique/>
        </w:docPartObj>
      </w:sdtPr>
      <w:sdtEndPr/>
      <w:sdtContent>
        <w:p w14:paraId="074CC013" w14:textId="2CD2DAC6" w:rsidR="00EB04A3" w:rsidRPr="00FB60CF" w:rsidRDefault="00EB04A3" w:rsidP="00FB60CF">
          <w:pPr>
            <w:pStyle w:val="Heading1"/>
            <w:spacing w:before="0" w:after="0"/>
            <w:rPr>
              <w:sz w:val="2"/>
              <w:szCs w:val="2"/>
            </w:rPr>
          </w:pPr>
        </w:p>
        <w:sdt>
          <w:sdtPr>
            <w:rPr>
              <w:sz w:val="22"/>
              <w:szCs w:val="22"/>
            </w:rPr>
            <w:id w:val="-573587230"/>
            <w:bibliography/>
          </w:sdtPr>
          <w:sdtEndPr>
            <w:rPr>
              <w:sz w:val="24"/>
              <w:szCs w:val="24"/>
            </w:rPr>
          </w:sdtEndPr>
          <w:sdtContent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62"/>
                <w:gridCol w:w="4761"/>
              </w:tblGrid>
              <w:tr w:rsidR="00D1111C" w:rsidRPr="00CB1A73" w14:paraId="584218F4" w14:textId="77777777" w:rsidTr="00CB1A73">
                <w:trPr>
                  <w:divId w:val="1318537910"/>
                  <w:tblCellSpacing w:w="15" w:type="dxa"/>
                </w:trPr>
                <w:tc>
                  <w:tcPr>
                    <w:tcW w:w="216" w:type="pct"/>
                    <w:hideMark/>
                  </w:tcPr>
                  <w:p w14:paraId="47707F31" w14:textId="0056729D" w:rsidR="00D1111C" w:rsidRPr="00D1111C" w:rsidRDefault="00EB04A3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 w:rsidR="00D1111C" w:rsidRPr="00D1111C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CC5E15" w14:textId="474899D2" w:rsidR="00D1111C" w:rsidRPr="00D1111C" w:rsidRDefault="00D1111C" w:rsidP="007C3670">
                    <w:pPr>
                      <w:pStyle w:val="Bibliography"/>
                      <w:jc w:val="both"/>
                      <w:rPr>
                        <w:noProof/>
                        <w:sz w:val="16"/>
                        <w:szCs w:val="16"/>
                        <w:lang w:val="es-MX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>Hubble Space Telescope, “Introduction to image processing</w:t>
                    </w:r>
                    <w:r>
                      <w:rPr>
                        <w:noProof/>
                        <w:sz w:val="16"/>
                        <w:szCs w:val="16"/>
                      </w:rPr>
                      <w:t>”,</w:t>
                    </w: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 esahubble.org, s. f. </w:t>
                    </w:r>
                    <w:r w:rsidR="00BF366A">
                      <w:rPr>
                        <w:noProof/>
                        <w:sz w:val="16"/>
                        <w:szCs w:val="16"/>
                      </w:rPr>
                      <w:t>[En línea]</w:t>
                    </w: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. 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Disponible en: https://esahubble.org/static/projects/fits_liberator/image_processing.pdf.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[Consultado el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 6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de Septiembre del 2021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>].</w:t>
                    </w:r>
                  </w:p>
                </w:tc>
              </w:tr>
              <w:tr w:rsidR="00D1111C" w:rsidRPr="00D1111C" w14:paraId="17DD653C" w14:textId="77777777" w:rsidTr="00CB1A73">
                <w:trPr>
                  <w:divId w:val="1318537910"/>
                  <w:tblCellSpacing w:w="15" w:type="dxa"/>
                </w:trPr>
                <w:tc>
                  <w:tcPr>
                    <w:tcW w:w="216" w:type="pct"/>
                    <w:hideMark/>
                  </w:tcPr>
                  <w:p w14:paraId="7AC433DC" w14:textId="77777777" w:rsidR="00D1111C" w:rsidRPr="00D1111C" w:rsidRDefault="00D1111C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67C5A" w14:textId="46862C13" w:rsidR="00D1111C" w:rsidRPr="00D1111C" w:rsidRDefault="00D1111C" w:rsidP="007C3670">
                    <w:pPr>
                      <w:pStyle w:val="Bibliography"/>
                      <w:jc w:val="both"/>
                      <w:rPr>
                        <w:noProof/>
                        <w:sz w:val="16"/>
                        <w:szCs w:val="16"/>
                        <w:lang w:val="es-MX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>A. Ybodon, “[Python In-depth] Image handling in Python with OpenCV (2)</w:t>
                    </w:r>
                    <w:r>
                      <w:rPr>
                        <w:noProof/>
                        <w:sz w:val="16"/>
                        <w:szCs w:val="16"/>
                      </w:rPr>
                      <w:t>”,</w:t>
                    </w: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 Medium, 2019. </w:t>
                    </w:r>
                    <w:r w:rsidR="00BF366A">
                      <w:rPr>
                        <w:noProof/>
                        <w:sz w:val="16"/>
                        <w:szCs w:val="16"/>
                        <w:lang w:val="es-MX"/>
                      </w:rPr>
                      <w:t>[En línea]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. Disponible en: https://financial-engineering.medium.com/python-in-depth-image-handling-in-python-with-opencv-2-5260e56c186f.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[Consultado el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 4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de Septiembre del 2021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>].</w:t>
                    </w:r>
                  </w:p>
                </w:tc>
              </w:tr>
              <w:tr w:rsidR="00D1111C" w:rsidRPr="00D1111C" w14:paraId="5C217793" w14:textId="77777777" w:rsidTr="00CB1A73">
                <w:trPr>
                  <w:divId w:val="1318537910"/>
                  <w:tblCellSpacing w:w="15" w:type="dxa"/>
                </w:trPr>
                <w:tc>
                  <w:tcPr>
                    <w:tcW w:w="216" w:type="pct"/>
                    <w:hideMark/>
                  </w:tcPr>
                  <w:p w14:paraId="23816ECA" w14:textId="77777777" w:rsidR="00D1111C" w:rsidRPr="00D1111C" w:rsidRDefault="00D1111C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83F381" w14:textId="0531CB4E" w:rsidR="00D1111C" w:rsidRPr="00D1111C" w:rsidRDefault="00D1111C" w:rsidP="007C3670">
                    <w:pPr>
                      <w:pStyle w:val="Bibliography"/>
                      <w:jc w:val="both"/>
                      <w:rPr>
                        <w:noProof/>
                        <w:sz w:val="16"/>
                        <w:szCs w:val="16"/>
                        <w:lang w:val="es-MX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>A. P. Chazhoor, “Image processing using scikit image</w:t>
                    </w:r>
                    <w:r>
                      <w:rPr>
                        <w:noProof/>
                        <w:sz w:val="16"/>
                        <w:szCs w:val="16"/>
                      </w:rPr>
                      <w:t>”,</w:t>
                    </w: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 Towards Data Science, 2019. </w:t>
                    </w:r>
                    <w:r w:rsidR="00BF366A">
                      <w:rPr>
                        <w:noProof/>
                        <w:sz w:val="16"/>
                        <w:szCs w:val="16"/>
                        <w:lang w:val="es-MX"/>
                      </w:rPr>
                      <w:t>[En línea]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. Disponible en: https://towardsdatascience.com/image-processing-using-scikit-image-cb57ce4321ed.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[Consultado el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 4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de Septiembre del 2021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>].</w:t>
                    </w:r>
                  </w:p>
                </w:tc>
              </w:tr>
              <w:tr w:rsidR="00D1111C" w:rsidRPr="00D1111C" w14:paraId="0C98FD30" w14:textId="77777777" w:rsidTr="00CB1A73">
                <w:trPr>
                  <w:divId w:val="1318537910"/>
                  <w:tblCellSpacing w:w="15" w:type="dxa"/>
                </w:trPr>
                <w:tc>
                  <w:tcPr>
                    <w:tcW w:w="216" w:type="pct"/>
                    <w:hideMark/>
                  </w:tcPr>
                  <w:p w14:paraId="0AF528D5" w14:textId="77777777" w:rsidR="00D1111C" w:rsidRPr="00D1111C" w:rsidRDefault="00D1111C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2C3277" w14:textId="5C8664AF" w:rsidR="00D1111C" w:rsidRPr="00D1111C" w:rsidRDefault="00D1111C" w:rsidP="007C3670">
                    <w:pPr>
                      <w:pStyle w:val="Bibliography"/>
                      <w:jc w:val="both"/>
                      <w:rPr>
                        <w:noProof/>
                        <w:sz w:val="16"/>
                        <w:szCs w:val="16"/>
                        <w:lang w:val="es-MX"/>
                      </w:rPr>
                    </w:pPr>
                    <w:r w:rsidRPr="00D1111C">
                      <w:rPr>
                        <w:noProof/>
                        <w:sz w:val="16"/>
                        <w:szCs w:val="16"/>
                      </w:rPr>
                      <w:t>R. Khandelwal, “Loading and Saving Images in Python</w:t>
                    </w:r>
                    <w:r>
                      <w:rPr>
                        <w:noProof/>
                        <w:sz w:val="16"/>
                        <w:szCs w:val="16"/>
                      </w:rPr>
                      <w:t>”,</w:t>
                    </w:r>
                    <w:r w:rsidRPr="00D1111C">
                      <w:rPr>
                        <w:noProof/>
                        <w:sz w:val="16"/>
                        <w:szCs w:val="16"/>
                      </w:rPr>
                      <w:t xml:space="preserve"> Towards Data Science, 2020. </w:t>
                    </w:r>
                    <w:r w:rsidR="00BF366A">
                      <w:rPr>
                        <w:noProof/>
                        <w:sz w:val="16"/>
                        <w:szCs w:val="16"/>
                        <w:lang w:val="es-MX"/>
                      </w:rPr>
                      <w:t>[En línea]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. Disponible en: https://towardsdatascience.com/loading-and-saving-images-in-python-ba5a1f5058fb.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[Consultado el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 xml:space="preserve"> 4 </w:t>
                    </w:r>
                    <w:r>
                      <w:rPr>
                        <w:noProof/>
                        <w:sz w:val="16"/>
                        <w:szCs w:val="16"/>
                        <w:lang w:val="es-MX"/>
                      </w:rPr>
                      <w:t>de Septiembre del 2021</w:t>
                    </w:r>
                    <w:r w:rsidRPr="00D1111C">
                      <w:rPr>
                        <w:noProof/>
                        <w:sz w:val="16"/>
                        <w:szCs w:val="16"/>
                        <w:lang w:val="es-MX"/>
                      </w:rPr>
                      <w:t>].</w:t>
                    </w:r>
                  </w:p>
                </w:tc>
              </w:tr>
            </w:tbl>
            <w:p w14:paraId="15B7C758" w14:textId="77777777" w:rsidR="00D1111C" w:rsidRPr="00D1111C" w:rsidRDefault="00D1111C">
              <w:pPr>
                <w:divId w:val="1318537910"/>
                <w:rPr>
                  <w:rFonts w:eastAsia="Times New Roman"/>
                  <w:noProof/>
                  <w:lang w:val="es-MX"/>
                </w:rPr>
              </w:pPr>
            </w:p>
            <w:p w14:paraId="0C4FC3B6" w14:textId="0046056B" w:rsidR="00877D4C" w:rsidRPr="00CB1A73" w:rsidRDefault="00EB04A3" w:rsidP="00CB1A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77D4C" w:rsidRPr="00CB1A73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3620" w14:textId="77777777" w:rsidR="002F69EB" w:rsidRDefault="002F69EB" w:rsidP="00EB04A3">
      <w:r>
        <w:separator/>
      </w:r>
    </w:p>
  </w:endnote>
  <w:endnote w:type="continuationSeparator" w:id="0">
    <w:p w14:paraId="516EF6B7" w14:textId="77777777" w:rsidR="002F69EB" w:rsidRDefault="002F69EB" w:rsidP="00EB04A3">
      <w:r>
        <w:continuationSeparator/>
      </w:r>
    </w:p>
  </w:endnote>
  <w:endnote w:type="continuationNotice" w:id="1">
    <w:p w14:paraId="5B62725C" w14:textId="77777777" w:rsidR="002F69EB" w:rsidRDefault="002F6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0A60" w14:textId="77777777" w:rsidR="002F69EB" w:rsidRDefault="002F69EB" w:rsidP="00EB04A3">
      <w:r>
        <w:separator/>
      </w:r>
    </w:p>
  </w:footnote>
  <w:footnote w:type="continuationSeparator" w:id="0">
    <w:p w14:paraId="7EED52F7" w14:textId="77777777" w:rsidR="002F69EB" w:rsidRDefault="002F69EB" w:rsidP="00EB04A3">
      <w:r>
        <w:continuationSeparator/>
      </w:r>
    </w:p>
  </w:footnote>
  <w:footnote w:type="continuationNotice" w:id="1">
    <w:p w14:paraId="73F523D8" w14:textId="77777777" w:rsidR="002F69EB" w:rsidRDefault="002F69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A62262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328273D7"/>
    <w:multiLevelType w:val="multilevel"/>
    <w:tmpl w:val="9C8E938C"/>
    <w:numStyleLink w:val="IEEEBullet1"/>
  </w:abstractNum>
  <w:abstractNum w:abstractNumId="4" w15:restartNumberingAfterBreak="0">
    <w:nsid w:val="50232215"/>
    <w:multiLevelType w:val="multilevel"/>
    <w:tmpl w:val="D49018BA"/>
    <w:lvl w:ilvl="0">
      <w:start w:val="1"/>
      <w:numFmt w:val="upperLetter"/>
      <w:pStyle w:val="IEEEHeading2"/>
      <w:lvlText w:val="%1."/>
      <w:lvlJc w:val="left"/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:lang w:val="es-MX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D4C"/>
    <w:multiLevelType w:val="multilevel"/>
    <w:tmpl w:val="1B5E5F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B"/>
    <w:rsid w:val="000002E1"/>
    <w:rsid w:val="0000088F"/>
    <w:rsid w:val="00000B30"/>
    <w:rsid w:val="000012C6"/>
    <w:rsid w:val="00002969"/>
    <w:rsid w:val="00004088"/>
    <w:rsid w:val="00005A92"/>
    <w:rsid w:val="000066AB"/>
    <w:rsid w:val="00006A04"/>
    <w:rsid w:val="00011430"/>
    <w:rsid w:val="0001289C"/>
    <w:rsid w:val="00013D2E"/>
    <w:rsid w:val="000165B3"/>
    <w:rsid w:val="00017715"/>
    <w:rsid w:val="00017719"/>
    <w:rsid w:val="00017D0E"/>
    <w:rsid w:val="00023936"/>
    <w:rsid w:val="00024780"/>
    <w:rsid w:val="00027F1D"/>
    <w:rsid w:val="0003036C"/>
    <w:rsid w:val="0003090B"/>
    <w:rsid w:val="00032762"/>
    <w:rsid w:val="00032874"/>
    <w:rsid w:val="0003296C"/>
    <w:rsid w:val="00034A4D"/>
    <w:rsid w:val="00036A4B"/>
    <w:rsid w:val="000413B9"/>
    <w:rsid w:val="00042C40"/>
    <w:rsid w:val="00042ED1"/>
    <w:rsid w:val="00046773"/>
    <w:rsid w:val="000522DF"/>
    <w:rsid w:val="00054421"/>
    <w:rsid w:val="00055B8A"/>
    <w:rsid w:val="00062E46"/>
    <w:rsid w:val="000656CB"/>
    <w:rsid w:val="00070EB5"/>
    <w:rsid w:val="000715C0"/>
    <w:rsid w:val="00074AC8"/>
    <w:rsid w:val="000755B0"/>
    <w:rsid w:val="00075865"/>
    <w:rsid w:val="0007691F"/>
    <w:rsid w:val="00076E1B"/>
    <w:rsid w:val="00077870"/>
    <w:rsid w:val="00081408"/>
    <w:rsid w:val="00081EBE"/>
    <w:rsid w:val="00086EDC"/>
    <w:rsid w:val="000910BB"/>
    <w:rsid w:val="00092CF3"/>
    <w:rsid w:val="00094D5B"/>
    <w:rsid w:val="000A2E10"/>
    <w:rsid w:val="000A622C"/>
    <w:rsid w:val="000B0126"/>
    <w:rsid w:val="000B145A"/>
    <w:rsid w:val="000B36A3"/>
    <w:rsid w:val="000C013C"/>
    <w:rsid w:val="000C4E4F"/>
    <w:rsid w:val="000C7518"/>
    <w:rsid w:val="000D08FA"/>
    <w:rsid w:val="000D1F12"/>
    <w:rsid w:val="000D4ECA"/>
    <w:rsid w:val="000D4F45"/>
    <w:rsid w:val="000D7B2C"/>
    <w:rsid w:val="000E1245"/>
    <w:rsid w:val="000E214B"/>
    <w:rsid w:val="000E2C0A"/>
    <w:rsid w:val="000E3D50"/>
    <w:rsid w:val="000E3F84"/>
    <w:rsid w:val="000E572E"/>
    <w:rsid w:val="000F1330"/>
    <w:rsid w:val="000F19FF"/>
    <w:rsid w:val="000F25CE"/>
    <w:rsid w:val="000F2BF3"/>
    <w:rsid w:val="000F300E"/>
    <w:rsid w:val="000F4002"/>
    <w:rsid w:val="000F465C"/>
    <w:rsid w:val="000F48D7"/>
    <w:rsid w:val="000F60EA"/>
    <w:rsid w:val="000F7620"/>
    <w:rsid w:val="00102899"/>
    <w:rsid w:val="00104B9F"/>
    <w:rsid w:val="001056DF"/>
    <w:rsid w:val="00112E40"/>
    <w:rsid w:val="00114025"/>
    <w:rsid w:val="00114ED2"/>
    <w:rsid w:val="001160D2"/>
    <w:rsid w:val="00116BB4"/>
    <w:rsid w:val="00117BD4"/>
    <w:rsid w:val="001240C4"/>
    <w:rsid w:val="0012652C"/>
    <w:rsid w:val="001269AD"/>
    <w:rsid w:val="00130E43"/>
    <w:rsid w:val="001337E9"/>
    <w:rsid w:val="0013458F"/>
    <w:rsid w:val="001348A5"/>
    <w:rsid w:val="00141F62"/>
    <w:rsid w:val="001437D1"/>
    <w:rsid w:val="001514BE"/>
    <w:rsid w:val="00151B8E"/>
    <w:rsid w:val="00151F69"/>
    <w:rsid w:val="001545FC"/>
    <w:rsid w:val="001647E7"/>
    <w:rsid w:val="001656AB"/>
    <w:rsid w:val="00167AB0"/>
    <w:rsid w:val="001700BC"/>
    <w:rsid w:val="00172B1F"/>
    <w:rsid w:val="00174431"/>
    <w:rsid w:val="00181F98"/>
    <w:rsid w:val="00182170"/>
    <w:rsid w:val="001845A6"/>
    <w:rsid w:val="00187361"/>
    <w:rsid w:val="001928FB"/>
    <w:rsid w:val="00192BC7"/>
    <w:rsid w:val="00193932"/>
    <w:rsid w:val="00194C5A"/>
    <w:rsid w:val="00195891"/>
    <w:rsid w:val="00197231"/>
    <w:rsid w:val="00197992"/>
    <w:rsid w:val="001A015B"/>
    <w:rsid w:val="001A2E5E"/>
    <w:rsid w:val="001A313E"/>
    <w:rsid w:val="001A40E6"/>
    <w:rsid w:val="001A50EA"/>
    <w:rsid w:val="001A530F"/>
    <w:rsid w:val="001A7FA4"/>
    <w:rsid w:val="001B328F"/>
    <w:rsid w:val="001B7891"/>
    <w:rsid w:val="001D0A9B"/>
    <w:rsid w:val="001D1A54"/>
    <w:rsid w:val="001D292A"/>
    <w:rsid w:val="001D33F0"/>
    <w:rsid w:val="001E2829"/>
    <w:rsid w:val="001E5D9D"/>
    <w:rsid w:val="001E5E40"/>
    <w:rsid w:val="001F1059"/>
    <w:rsid w:val="001F16CD"/>
    <w:rsid w:val="001F1CE8"/>
    <w:rsid w:val="001F47D2"/>
    <w:rsid w:val="001F6053"/>
    <w:rsid w:val="002002F8"/>
    <w:rsid w:val="00203AF4"/>
    <w:rsid w:val="00210E0B"/>
    <w:rsid w:val="00214EE6"/>
    <w:rsid w:val="002162E1"/>
    <w:rsid w:val="00216F42"/>
    <w:rsid w:val="00217707"/>
    <w:rsid w:val="0022285A"/>
    <w:rsid w:val="0022307B"/>
    <w:rsid w:val="00223715"/>
    <w:rsid w:val="00224C61"/>
    <w:rsid w:val="00224E90"/>
    <w:rsid w:val="0022629E"/>
    <w:rsid w:val="002322C6"/>
    <w:rsid w:val="002410A0"/>
    <w:rsid w:val="00241AD9"/>
    <w:rsid w:val="002420CE"/>
    <w:rsid w:val="00245B2F"/>
    <w:rsid w:val="0025200C"/>
    <w:rsid w:val="002529D7"/>
    <w:rsid w:val="00257008"/>
    <w:rsid w:val="002572B9"/>
    <w:rsid w:val="002615EF"/>
    <w:rsid w:val="0026304C"/>
    <w:rsid w:val="0026362B"/>
    <w:rsid w:val="0026653E"/>
    <w:rsid w:val="0027036F"/>
    <w:rsid w:val="0027227B"/>
    <w:rsid w:val="0027359B"/>
    <w:rsid w:val="00273AC7"/>
    <w:rsid w:val="00273D2C"/>
    <w:rsid w:val="002754B2"/>
    <w:rsid w:val="0027652A"/>
    <w:rsid w:val="00285942"/>
    <w:rsid w:val="00285ECD"/>
    <w:rsid w:val="00286FD7"/>
    <w:rsid w:val="00290E1B"/>
    <w:rsid w:val="00291AD9"/>
    <w:rsid w:val="00291B17"/>
    <w:rsid w:val="00294B51"/>
    <w:rsid w:val="002957D4"/>
    <w:rsid w:val="00296E7D"/>
    <w:rsid w:val="002978F9"/>
    <w:rsid w:val="00297ACF"/>
    <w:rsid w:val="002A45D4"/>
    <w:rsid w:val="002A6742"/>
    <w:rsid w:val="002A6E48"/>
    <w:rsid w:val="002A73DC"/>
    <w:rsid w:val="002A7929"/>
    <w:rsid w:val="002B20BF"/>
    <w:rsid w:val="002B3E5E"/>
    <w:rsid w:val="002B5AC2"/>
    <w:rsid w:val="002C0916"/>
    <w:rsid w:val="002C0C12"/>
    <w:rsid w:val="002C1A7F"/>
    <w:rsid w:val="002C4239"/>
    <w:rsid w:val="002C559D"/>
    <w:rsid w:val="002C6D25"/>
    <w:rsid w:val="002D03D8"/>
    <w:rsid w:val="002D25CC"/>
    <w:rsid w:val="002D2D42"/>
    <w:rsid w:val="002D36B8"/>
    <w:rsid w:val="002D51F1"/>
    <w:rsid w:val="002D7547"/>
    <w:rsid w:val="002E2C6D"/>
    <w:rsid w:val="002E6B0D"/>
    <w:rsid w:val="002F0144"/>
    <w:rsid w:val="002F0B92"/>
    <w:rsid w:val="002F0C7E"/>
    <w:rsid w:val="002F16F0"/>
    <w:rsid w:val="002F2D56"/>
    <w:rsid w:val="002F3FC1"/>
    <w:rsid w:val="002F4361"/>
    <w:rsid w:val="002F69EB"/>
    <w:rsid w:val="002F72D0"/>
    <w:rsid w:val="003003AB"/>
    <w:rsid w:val="00310534"/>
    <w:rsid w:val="00311C49"/>
    <w:rsid w:val="0031410F"/>
    <w:rsid w:val="00314D47"/>
    <w:rsid w:val="00314EF3"/>
    <w:rsid w:val="00315B4E"/>
    <w:rsid w:val="0032119E"/>
    <w:rsid w:val="00321304"/>
    <w:rsid w:val="00321509"/>
    <w:rsid w:val="00323349"/>
    <w:rsid w:val="00327F4A"/>
    <w:rsid w:val="00330924"/>
    <w:rsid w:val="00330C2D"/>
    <w:rsid w:val="00331237"/>
    <w:rsid w:val="00331F84"/>
    <w:rsid w:val="00331FB7"/>
    <w:rsid w:val="00332D05"/>
    <w:rsid w:val="00333446"/>
    <w:rsid w:val="0033406A"/>
    <w:rsid w:val="003364CB"/>
    <w:rsid w:val="00336DF2"/>
    <w:rsid w:val="00345A0D"/>
    <w:rsid w:val="00345BC1"/>
    <w:rsid w:val="00346171"/>
    <w:rsid w:val="0034773A"/>
    <w:rsid w:val="00351558"/>
    <w:rsid w:val="00352ADF"/>
    <w:rsid w:val="00355F9C"/>
    <w:rsid w:val="0035691F"/>
    <w:rsid w:val="00356BA6"/>
    <w:rsid w:val="00361393"/>
    <w:rsid w:val="00363A4C"/>
    <w:rsid w:val="00364035"/>
    <w:rsid w:val="00364955"/>
    <w:rsid w:val="00370271"/>
    <w:rsid w:val="00372DA1"/>
    <w:rsid w:val="003854D6"/>
    <w:rsid w:val="003871EB"/>
    <w:rsid w:val="00387249"/>
    <w:rsid w:val="00387C7C"/>
    <w:rsid w:val="003939B5"/>
    <w:rsid w:val="003948DA"/>
    <w:rsid w:val="003950A4"/>
    <w:rsid w:val="00395A7A"/>
    <w:rsid w:val="003973E5"/>
    <w:rsid w:val="00397568"/>
    <w:rsid w:val="003A4C61"/>
    <w:rsid w:val="003A7E3D"/>
    <w:rsid w:val="003B09EB"/>
    <w:rsid w:val="003B25D9"/>
    <w:rsid w:val="003B7EE9"/>
    <w:rsid w:val="003C0979"/>
    <w:rsid w:val="003C24E9"/>
    <w:rsid w:val="003C2824"/>
    <w:rsid w:val="003C356C"/>
    <w:rsid w:val="003C6517"/>
    <w:rsid w:val="003D0FD5"/>
    <w:rsid w:val="003E25B1"/>
    <w:rsid w:val="003E3577"/>
    <w:rsid w:val="003E63CC"/>
    <w:rsid w:val="003E6B1D"/>
    <w:rsid w:val="003F14A9"/>
    <w:rsid w:val="003F2E00"/>
    <w:rsid w:val="003F3A61"/>
    <w:rsid w:val="00401077"/>
    <w:rsid w:val="00402719"/>
    <w:rsid w:val="0040274E"/>
    <w:rsid w:val="00403D18"/>
    <w:rsid w:val="0040652F"/>
    <w:rsid w:val="00406618"/>
    <w:rsid w:val="004078D1"/>
    <w:rsid w:val="00410A5D"/>
    <w:rsid w:val="0041197E"/>
    <w:rsid w:val="00414909"/>
    <w:rsid w:val="00421F61"/>
    <w:rsid w:val="00425A6A"/>
    <w:rsid w:val="00426FBB"/>
    <w:rsid w:val="00432557"/>
    <w:rsid w:val="00435BD5"/>
    <w:rsid w:val="004417AE"/>
    <w:rsid w:val="00444562"/>
    <w:rsid w:val="00446308"/>
    <w:rsid w:val="004530CC"/>
    <w:rsid w:val="004601E4"/>
    <w:rsid w:val="00472F1C"/>
    <w:rsid w:val="00473715"/>
    <w:rsid w:val="0047429A"/>
    <w:rsid w:val="0048087E"/>
    <w:rsid w:val="00482181"/>
    <w:rsid w:val="0048374C"/>
    <w:rsid w:val="00485545"/>
    <w:rsid w:val="0048661D"/>
    <w:rsid w:val="0048771D"/>
    <w:rsid w:val="004916B6"/>
    <w:rsid w:val="0049510C"/>
    <w:rsid w:val="004955BE"/>
    <w:rsid w:val="004967F9"/>
    <w:rsid w:val="004A27A9"/>
    <w:rsid w:val="004A2D6E"/>
    <w:rsid w:val="004A65D4"/>
    <w:rsid w:val="004A6605"/>
    <w:rsid w:val="004A7EC5"/>
    <w:rsid w:val="004B125B"/>
    <w:rsid w:val="004B1FE6"/>
    <w:rsid w:val="004B23A0"/>
    <w:rsid w:val="004B79C9"/>
    <w:rsid w:val="004C0711"/>
    <w:rsid w:val="004C1DF9"/>
    <w:rsid w:val="004C2A20"/>
    <w:rsid w:val="004C3756"/>
    <w:rsid w:val="004C45FA"/>
    <w:rsid w:val="004C5DFA"/>
    <w:rsid w:val="004D158F"/>
    <w:rsid w:val="004D1F52"/>
    <w:rsid w:val="004D260F"/>
    <w:rsid w:val="004D2FD6"/>
    <w:rsid w:val="004D3B20"/>
    <w:rsid w:val="004D4675"/>
    <w:rsid w:val="004D4D2C"/>
    <w:rsid w:val="004D59FE"/>
    <w:rsid w:val="004D5BCC"/>
    <w:rsid w:val="004D5D58"/>
    <w:rsid w:val="004D6C5D"/>
    <w:rsid w:val="004D7209"/>
    <w:rsid w:val="004D7661"/>
    <w:rsid w:val="004E1BD8"/>
    <w:rsid w:val="004E263D"/>
    <w:rsid w:val="004E29B9"/>
    <w:rsid w:val="004E361D"/>
    <w:rsid w:val="004E37FF"/>
    <w:rsid w:val="004E452A"/>
    <w:rsid w:val="004E46B9"/>
    <w:rsid w:val="004E78E3"/>
    <w:rsid w:val="004F1CF9"/>
    <w:rsid w:val="004F2234"/>
    <w:rsid w:val="004F25A1"/>
    <w:rsid w:val="004F2CDF"/>
    <w:rsid w:val="004F40F3"/>
    <w:rsid w:val="004F45D9"/>
    <w:rsid w:val="004F63D3"/>
    <w:rsid w:val="005004BF"/>
    <w:rsid w:val="00502E89"/>
    <w:rsid w:val="00510E95"/>
    <w:rsid w:val="005116F9"/>
    <w:rsid w:val="0051532A"/>
    <w:rsid w:val="005154E2"/>
    <w:rsid w:val="00516FB9"/>
    <w:rsid w:val="00524205"/>
    <w:rsid w:val="005274AE"/>
    <w:rsid w:val="00527D56"/>
    <w:rsid w:val="0053221F"/>
    <w:rsid w:val="00534BBB"/>
    <w:rsid w:val="0053546B"/>
    <w:rsid w:val="005358D1"/>
    <w:rsid w:val="00536DB2"/>
    <w:rsid w:val="00536FAE"/>
    <w:rsid w:val="0053760F"/>
    <w:rsid w:val="00540315"/>
    <w:rsid w:val="0054200D"/>
    <w:rsid w:val="005427DC"/>
    <w:rsid w:val="00542C85"/>
    <w:rsid w:val="00543697"/>
    <w:rsid w:val="00544A70"/>
    <w:rsid w:val="00544E6C"/>
    <w:rsid w:val="005460D3"/>
    <w:rsid w:val="00550833"/>
    <w:rsid w:val="00550AE7"/>
    <w:rsid w:val="00553510"/>
    <w:rsid w:val="00554186"/>
    <w:rsid w:val="005556D4"/>
    <w:rsid w:val="00555AC9"/>
    <w:rsid w:val="00563C77"/>
    <w:rsid w:val="00564E44"/>
    <w:rsid w:val="00565013"/>
    <w:rsid w:val="00567402"/>
    <w:rsid w:val="005675B2"/>
    <w:rsid w:val="00567B64"/>
    <w:rsid w:val="0057160F"/>
    <w:rsid w:val="00571630"/>
    <w:rsid w:val="0057189B"/>
    <w:rsid w:val="00577452"/>
    <w:rsid w:val="00584BFF"/>
    <w:rsid w:val="00585769"/>
    <w:rsid w:val="005865CE"/>
    <w:rsid w:val="00586636"/>
    <w:rsid w:val="00590088"/>
    <w:rsid w:val="00591130"/>
    <w:rsid w:val="00592CA9"/>
    <w:rsid w:val="005947AB"/>
    <w:rsid w:val="0059561C"/>
    <w:rsid w:val="00596284"/>
    <w:rsid w:val="005A044B"/>
    <w:rsid w:val="005A0813"/>
    <w:rsid w:val="005A10F2"/>
    <w:rsid w:val="005A2426"/>
    <w:rsid w:val="005A3B6C"/>
    <w:rsid w:val="005A3F28"/>
    <w:rsid w:val="005A40BE"/>
    <w:rsid w:val="005B13E2"/>
    <w:rsid w:val="005B15F4"/>
    <w:rsid w:val="005B3B14"/>
    <w:rsid w:val="005B47D7"/>
    <w:rsid w:val="005B5AD8"/>
    <w:rsid w:val="005B63CE"/>
    <w:rsid w:val="005B7D96"/>
    <w:rsid w:val="005B7EC1"/>
    <w:rsid w:val="005C20D5"/>
    <w:rsid w:val="005C30F2"/>
    <w:rsid w:val="005C3339"/>
    <w:rsid w:val="005C5526"/>
    <w:rsid w:val="005C62C6"/>
    <w:rsid w:val="005C7A7A"/>
    <w:rsid w:val="005D0B85"/>
    <w:rsid w:val="005D0CF6"/>
    <w:rsid w:val="005D4657"/>
    <w:rsid w:val="005D79E4"/>
    <w:rsid w:val="005D7B9E"/>
    <w:rsid w:val="005E273E"/>
    <w:rsid w:val="005E4272"/>
    <w:rsid w:val="005F0834"/>
    <w:rsid w:val="005F12EE"/>
    <w:rsid w:val="005F14E6"/>
    <w:rsid w:val="005F15DC"/>
    <w:rsid w:val="005F236A"/>
    <w:rsid w:val="005F6DC3"/>
    <w:rsid w:val="005F7DB1"/>
    <w:rsid w:val="006008BA"/>
    <w:rsid w:val="00601419"/>
    <w:rsid w:val="00601A8E"/>
    <w:rsid w:val="00602BEF"/>
    <w:rsid w:val="0060310D"/>
    <w:rsid w:val="006037C0"/>
    <w:rsid w:val="0060434D"/>
    <w:rsid w:val="0060469F"/>
    <w:rsid w:val="00604EB2"/>
    <w:rsid w:val="00605D44"/>
    <w:rsid w:val="006066EC"/>
    <w:rsid w:val="006125AB"/>
    <w:rsid w:val="00612C98"/>
    <w:rsid w:val="0061457B"/>
    <w:rsid w:val="00615DB2"/>
    <w:rsid w:val="0062033E"/>
    <w:rsid w:val="0062394E"/>
    <w:rsid w:val="00624482"/>
    <w:rsid w:val="00624DCF"/>
    <w:rsid w:val="006251F1"/>
    <w:rsid w:val="00630FEF"/>
    <w:rsid w:val="006353BD"/>
    <w:rsid w:val="00641605"/>
    <w:rsid w:val="00642BC5"/>
    <w:rsid w:val="006430BC"/>
    <w:rsid w:val="00643433"/>
    <w:rsid w:val="00646A6A"/>
    <w:rsid w:val="0064799C"/>
    <w:rsid w:val="00652520"/>
    <w:rsid w:val="00653723"/>
    <w:rsid w:val="0065374B"/>
    <w:rsid w:val="00654156"/>
    <w:rsid w:val="00655EB9"/>
    <w:rsid w:val="006563D3"/>
    <w:rsid w:val="00656F71"/>
    <w:rsid w:val="00656FE3"/>
    <w:rsid w:val="00661F7D"/>
    <w:rsid w:val="00664982"/>
    <w:rsid w:val="00667C2C"/>
    <w:rsid w:val="00670F7B"/>
    <w:rsid w:val="006722B3"/>
    <w:rsid w:val="0067530A"/>
    <w:rsid w:val="00675DF6"/>
    <w:rsid w:val="00684BF9"/>
    <w:rsid w:val="00685342"/>
    <w:rsid w:val="00685926"/>
    <w:rsid w:val="006870C8"/>
    <w:rsid w:val="00692325"/>
    <w:rsid w:val="00692622"/>
    <w:rsid w:val="006A039A"/>
    <w:rsid w:val="006A752D"/>
    <w:rsid w:val="006B065B"/>
    <w:rsid w:val="006B140A"/>
    <w:rsid w:val="006B433D"/>
    <w:rsid w:val="006B47CA"/>
    <w:rsid w:val="006B48E2"/>
    <w:rsid w:val="006B696C"/>
    <w:rsid w:val="006C0CC3"/>
    <w:rsid w:val="006C1671"/>
    <w:rsid w:val="006C2527"/>
    <w:rsid w:val="006C5DF3"/>
    <w:rsid w:val="006C6D4A"/>
    <w:rsid w:val="006C6FAD"/>
    <w:rsid w:val="006C7AAA"/>
    <w:rsid w:val="006D1C2A"/>
    <w:rsid w:val="006D264F"/>
    <w:rsid w:val="006D41E9"/>
    <w:rsid w:val="006D5B2F"/>
    <w:rsid w:val="006E2A8D"/>
    <w:rsid w:val="006E30EC"/>
    <w:rsid w:val="006E3839"/>
    <w:rsid w:val="006E41D7"/>
    <w:rsid w:val="006E59A8"/>
    <w:rsid w:val="006E6411"/>
    <w:rsid w:val="006E6CFC"/>
    <w:rsid w:val="006E6F28"/>
    <w:rsid w:val="006E7023"/>
    <w:rsid w:val="006E7574"/>
    <w:rsid w:val="006F3945"/>
    <w:rsid w:val="006F65FB"/>
    <w:rsid w:val="006F7132"/>
    <w:rsid w:val="006F7757"/>
    <w:rsid w:val="00700C01"/>
    <w:rsid w:val="0070305D"/>
    <w:rsid w:val="007032B2"/>
    <w:rsid w:val="00703430"/>
    <w:rsid w:val="00703E6C"/>
    <w:rsid w:val="00704594"/>
    <w:rsid w:val="007069BE"/>
    <w:rsid w:val="00706C22"/>
    <w:rsid w:val="00706D92"/>
    <w:rsid w:val="007074EE"/>
    <w:rsid w:val="007078B0"/>
    <w:rsid w:val="007113F1"/>
    <w:rsid w:val="007137E0"/>
    <w:rsid w:val="0071647C"/>
    <w:rsid w:val="007177E2"/>
    <w:rsid w:val="00717B7E"/>
    <w:rsid w:val="007200CB"/>
    <w:rsid w:val="00722F19"/>
    <w:rsid w:val="007266AB"/>
    <w:rsid w:val="00733E5E"/>
    <w:rsid w:val="007343BB"/>
    <w:rsid w:val="007361A9"/>
    <w:rsid w:val="007375A4"/>
    <w:rsid w:val="0074040D"/>
    <w:rsid w:val="00744B34"/>
    <w:rsid w:val="00745C86"/>
    <w:rsid w:val="007533C2"/>
    <w:rsid w:val="007539D9"/>
    <w:rsid w:val="00762A2D"/>
    <w:rsid w:val="00764603"/>
    <w:rsid w:val="0076604D"/>
    <w:rsid w:val="00767161"/>
    <w:rsid w:val="00770102"/>
    <w:rsid w:val="007726B6"/>
    <w:rsid w:val="007767FB"/>
    <w:rsid w:val="00776BB5"/>
    <w:rsid w:val="0078291D"/>
    <w:rsid w:val="00782B16"/>
    <w:rsid w:val="007835A6"/>
    <w:rsid w:val="007851FF"/>
    <w:rsid w:val="007854EE"/>
    <w:rsid w:val="00790909"/>
    <w:rsid w:val="007909F5"/>
    <w:rsid w:val="007916F4"/>
    <w:rsid w:val="0079415C"/>
    <w:rsid w:val="007942DE"/>
    <w:rsid w:val="007953DC"/>
    <w:rsid w:val="007A0E95"/>
    <w:rsid w:val="007A639E"/>
    <w:rsid w:val="007A7FEC"/>
    <w:rsid w:val="007B0228"/>
    <w:rsid w:val="007B0403"/>
    <w:rsid w:val="007B38B7"/>
    <w:rsid w:val="007B5A07"/>
    <w:rsid w:val="007C3670"/>
    <w:rsid w:val="007C43BC"/>
    <w:rsid w:val="007C4A4A"/>
    <w:rsid w:val="007D215A"/>
    <w:rsid w:val="007D2C75"/>
    <w:rsid w:val="007D3E71"/>
    <w:rsid w:val="007D4B67"/>
    <w:rsid w:val="007D4E0C"/>
    <w:rsid w:val="007D5D7F"/>
    <w:rsid w:val="007D6915"/>
    <w:rsid w:val="007D7905"/>
    <w:rsid w:val="007E59F4"/>
    <w:rsid w:val="007E5D6A"/>
    <w:rsid w:val="007E645D"/>
    <w:rsid w:val="007F4122"/>
    <w:rsid w:val="007F43FD"/>
    <w:rsid w:val="007F75CA"/>
    <w:rsid w:val="007F7F4A"/>
    <w:rsid w:val="00803879"/>
    <w:rsid w:val="00805672"/>
    <w:rsid w:val="00806A1A"/>
    <w:rsid w:val="008138E6"/>
    <w:rsid w:val="00816075"/>
    <w:rsid w:val="0081646C"/>
    <w:rsid w:val="00816563"/>
    <w:rsid w:val="008176E0"/>
    <w:rsid w:val="00817754"/>
    <w:rsid w:val="00817FBD"/>
    <w:rsid w:val="00821E08"/>
    <w:rsid w:val="00825154"/>
    <w:rsid w:val="00827116"/>
    <w:rsid w:val="00830164"/>
    <w:rsid w:val="00831F8B"/>
    <w:rsid w:val="00833F68"/>
    <w:rsid w:val="00834ABB"/>
    <w:rsid w:val="00834EFD"/>
    <w:rsid w:val="008362BE"/>
    <w:rsid w:val="008369E8"/>
    <w:rsid w:val="00836F7B"/>
    <w:rsid w:val="00842EF1"/>
    <w:rsid w:val="00844B24"/>
    <w:rsid w:val="00844C1E"/>
    <w:rsid w:val="0084515F"/>
    <w:rsid w:val="0085092D"/>
    <w:rsid w:val="008535E5"/>
    <w:rsid w:val="0085370D"/>
    <w:rsid w:val="00853773"/>
    <w:rsid w:val="00855B9A"/>
    <w:rsid w:val="0086007D"/>
    <w:rsid w:val="0086009D"/>
    <w:rsid w:val="008632E8"/>
    <w:rsid w:val="008646F4"/>
    <w:rsid w:val="008670F0"/>
    <w:rsid w:val="008672E0"/>
    <w:rsid w:val="0087259C"/>
    <w:rsid w:val="00873F9D"/>
    <w:rsid w:val="00873FD5"/>
    <w:rsid w:val="008768BF"/>
    <w:rsid w:val="00877D4C"/>
    <w:rsid w:val="008815EB"/>
    <w:rsid w:val="00883903"/>
    <w:rsid w:val="00887312"/>
    <w:rsid w:val="008913DC"/>
    <w:rsid w:val="008973F5"/>
    <w:rsid w:val="0089763B"/>
    <w:rsid w:val="008A2844"/>
    <w:rsid w:val="008A30CB"/>
    <w:rsid w:val="008B207B"/>
    <w:rsid w:val="008B60FA"/>
    <w:rsid w:val="008B6AE3"/>
    <w:rsid w:val="008B782A"/>
    <w:rsid w:val="008C18D2"/>
    <w:rsid w:val="008C262A"/>
    <w:rsid w:val="008C55ED"/>
    <w:rsid w:val="008C7C1F"/>
    <w:rsid w:val="008D0DC2"/>
    <w:rsid w:val="008D1045"/>
    <w:rsid w:val="008E015A"/>
    <w:rsid w:val="008E4A03"/>
    <w:rsid w:val="008E557A"/>
    <w:rsid w:val="008E5996"/>
    <w:rsid w:val="008E6259"/>
    <w:rsid w:val="008E77EA"/>
    <w:rsid w:val="008E7C72"/>
    <w:rsid w:val="008F602B"/>
    <w:rsid w:val="008F63C8"/>
    <w:rsid w:val="008F7A41"/>
    <w:rsid w:val="00900CCD"/>
    <w:rsid w:val="00901AE1"/>
    <w:rsid w:val="009028F8"/>
    <w:rsid w:val="009035A4"/>
    <w:rsid w:val="00905000"/>
    <w:rsid w:val="009058F9"/>
    <w:rsid w:val="00910F22"/>
    <w:rsid w:val="009205B4"/>
    <w:rsid w:val="00922811"/>
    <w:rsid w:val="009263FE"/>
    <w:rsid w:val="00927035"/>
    <w:rsid w:val="0093210A"/>
    <w:rsid w:val="00932383"/>
    <w:rsid w:val="0093306A"/>
    <w:rsid w:val="00933309"/>
    <w:rsid w:val="00933AB3"/>
    <w:rsid w:val="00935769"/>
    <w:rsid w:val="009407F9"/>
    <w:rsid w:val="0094214A"/>
    <w:rsid w:val="009434E9"/>
    <w:rsid w:val="00943BCE"/>
    <w:rsid w:val="009472C2"/>
    <w:rsid w:val="00947AE9"/>
    <w:rsid w:val="009531C0"/>
    <w:rsid w:val="009551DA"/>
    <w:rsid w:val="00955B59"/>
    <w:rsid w:val="009564E9"/>
    <w:rsid w:val="00956AD1"/>
    <w:rsid w:val="00960814"/>
    <w:rsid w:val="00961ABC"/>
    <w:rsid w:val="00961FAC"/>
    <w:rsid w:val="009644C5"/>
    <w:rsid w:val="00964A0E"/>
    <w:rsid w:val="00966776"/>
    <w:rsid w:val="0096698B"/>
    <w:rsid w:val="00966E69"/>
    <w:rsid w:val="0096772A"/>
    <w:rsid w:val="00967CD2"/>
    <w:rsid w:val="00970CFF"/>
    <w:rsid w:val="009717CF"/>
    <w:rsid w:val="009741DA"/>
    <w:rsid w:val="009762BB"/>
    <w:rsid w:val="009803AA"/>
    <w:rsid w:val="00980CDC"/>
    <w:rsid w:val="00981049"/>
    <w:rsid w:val="00981A34"/>
    <w:rsid w:val="00981D46"/>
    <w:rsid w:val="00981FF8"/>
    <w:rsid w:val="00982404"/>
    <w:rsid w:val="00982A71"/>
    <w:rsid w:val="00983175"/>
    <w:rsid w:val="00986DC6"/>
    <w:rsid w:val="00986E10"/>
    <w:rsid w:val="00990F37"/>
    <w:rsid w:val="00992262"/>
    <w:rsid w:val="009926BC"/>
    <w:rsid w:val="009955E3"/>
    <w:rsid w:val="0099621F"/>
    <w:rsid w:val="00997A84"/>
    <w:rsid w:val="009A16BE"/>
    <w:rsid w:val="009A30D6"/>
    <w:rsid w:val="009A3E0C"/>
    <w:rsid w:val="009A4319"/>
    <w:rsid w:val="009A6C3F"/>
    <w:rsid w:val="009B262E"/>
    <w:rsid w:val="009B38C4"/>
    <w:rsid w:val="009B443C"/>
    <w:rsid w:val="009B73F2"/>
    <w:rsid w:val="009C11B4"/>
    <w:rsid w:val="009C12BD"/>
    <w:rsid w:val="009C2A7C"/>
    <w:rsid w:val="009C2C0D"/>
    <w:rsid w:val="009C4B61"/>
    <w:rsid w:val="009C4D78"/>
    <w:rsid w:val="009C50FE"/>
    <w:rsid w:val="009C533F"/>
    <w:rsid w:val="009C53D1"/>
    <w:rsid w:val="009D2F3A"/>
    <w:rsid w:val="009D409C"/>
    <w:rsid w:val="009E164D"/>
    <w:rsid w:val="009E551C"/>
    <w:rsid w:val="009E6D96"/>
    <w:rsid w:val="009E71A7"/>
    <w:rsid w:val="009E7460"/>
    <w:rsid w:val="009F164F"/>
    <w:rsid w:val="009F2521"/>
    <w:rsid w:val="009F574F"/>
    <w:rsid w:val="009F7400"/>
    <w:rsid w:val="00A0029D"/>
    <w:rsid w:val="00A0157D"/>
    <w:rsid w:val="00A01FF7"/>
    <w:rsid w:val="00A03E75"/>
    <w:rsid w:val="00A05170"/>
    <w:rsid w:val="00A05269"/>
    <w:rsid w:val="00A10669"/>
    <w:rsid w:val="00A107D4"/>
    <w:rsid w:val="00A11A2D"/>
    <w:rsid w:val="00A21150"/>
    <w:rsid w:val="00A258DE"/>
    <w:rsid w:val="00A27E7B"/>
    <w:rsid w:val="00A31FFD"/>
    <w:rsid w:val="00A32BFA"/>
    <w:rsid w:val="00A33237"/>
    <w:rsid w:val="00A41CCF"/>
    <w:rsid w:val="00A4473E"/>
    <w:rsid w:val="00A45FCE"/>
    <w:rsid w:val="00A466A0"/>
    <w:rsid w:val="00A51761"/>
    <w:rsid w:val="00A539B9"/>
    <w:rsid w:val="00A56980"/>
    <w:rsid w:val="00A62C08"/>
    <w:rsid w:val="00A64541"/>
    <w:rsid w:val="00A74230"/>
    <w:rsid w:val="00A75671"/>
    <w:rsid w:val="00A773CC"/>
    <w:rsid w:val="00A83BC5"/>
    <w:rsid w:val="00A842E4"/>
    <w:rsid w:val="00A8551D"/>
    <w:rsid w:val="00A901F9"/>
    <w:rsid w:val="00A90D51"/>
    <w:rsid w:val="00A9106F"/>
    <w:rsid w:val="00A9318B"/>
    <w:rsid w:val="00A93C50"/>
    <w:rsid w:val="00A943FC"/>
    <w:rsid w:val="00A94AC1"/>
    <w:rsid w:val="00A94DAB"/>
    <w:rsid w:val="00A95937"/>
    <w:rsid w:val="00AA08E3"/>
    <w:rsid w:val="00AA2582"/>
    <w:rsid w:val="00AA3ED4"/>
    <w:rsid w:val="00AA7F3A"/>
    <w:rsid w:val="00AB1710"/>
    <w:rsid w:val="00AB18B7"/>
    <w:rsid w:val="00AC0A53"/>
    <w:rsid w:val="00AC2ED5"/>
    <w:rsid w:val="00AC4265"/>
    <w:rsid w:val="00AC481E"/>
    <w:rsid w:val="00AC4B5C"/>
    <w:rsid w:val="00AC6C27"/>
    <w:rsid w:val="00AC735C"/>
    <w:rsid w:val="00AD0DA9"/>
    <w:rsid w:val="00AD298B"/>
    <w:rsid w:val="00AD335D"/>
    <w:rsid w:val="00AD7566"/>
    <w:rsid w:val="00AE0B55"/>
    <w:rsid w:val="00AE1391"/>
    <w:rsid w:val="00AE2DC4"/>
    <w:rsid w:val="00AE3A48"/>
    <w:rsid w:val="00AE6E80"/>
    <w:rsid w:val="00AF09F3"/>
    <w:rsid w:val="00AF620F"/>
    <w:rsid w:val="00AF6FAA"/>
    <w:rsid w:val="00AF700D"/>
    <w:rsid w:val="00AF7285"/>
    <w:rsid w:val="00AF72D9"/>
    <w:rsid w:val="00AF792B"/>
    <w:rsid w:val="00B00D39"/>
    <w:rsid w:val="00B00F72"/>
    <w:rsid w:val="00B02ACC"/>
    <w:rsid w:val="00B03C07"/>
    <w:rsid w:val="00B03D3C"/>
    <w:rsid w:val="00B073EE"/>
    <w:rsid w:val="00B10B57"/>
    <w:rsid w:val="00B10CDE"/>
    <w:rsid w:val="00B11F54"/>
    <w:rsid w:val="00B13EB5"/>
    <w:rsid w:val="00B14298"/>
    <w:rsid w:val="00B165A7"/>
    <w:rsid w:val="00B17CE1"/>
    <w:rsid w:val="00B22044"/>
    <w:rsid w:val="00B31F4F"/>
    <w:rsid w:val="00B3328F"/>
    <w:rsid w:val="00B33B27"/>
    <w:rsid w:val="00B33D2F"/>
    <w:rsid w:val="00B3715C"/>
    <w:rsid w:val="00B4102B"/>
    <w:rsid w:val="00B419E9"/>
    <w:rsid w:val="00B41AD0"/>
    <w:rsid w:val="00B47D57"/>
    <w:rsid w:val="00B53DC7"/>
    <w:rsid w:val="00B55D5E"/>
    <w:rsid w:val="00B57745"/>
    <w:rsid w:val="00B630F8"/>
    <w:rsid w:val="00B63BF7"/>
    <w:rsid w:val="00B64E13"/>
    <w:rsid w:val="00B65599"/>
    <w:rsid w:val="00B667A9"/>
    <w:rsid w:val="00B70BE3"/>
    <w:rsid w:val="00B713D8"/>
    <w:rsid w:val="00B71E20"/>
    <w:rsid w:val="00B73CAC"/>
    <w:rsid w:val="00B74354"/>
    <w:rsid w:val="00B7444C"/>
    <w:rsid w:val="00B814CB"/>
    <w:rsid w:val="00B837AB"/>
    <w:rsid w:val="00B85E37"/>
    <w:rsid w:val="00B907A7"/>
    <w:rsid w:val="00B91A17"/>
    <w:rsid w:val="00B94516"/>
    <w:rsid w:val="00B96495"/>
    <w:rsid w:val="00B968D6"/>
    <w:rsid w:val="00B9711B"/>
    <w:rsid w:val="00BA4F29"/>
    <w:rsid w:val="00BA5D5B"/>
    <w:rsid w:val="00BA7C3E"/>
    <w:rsid w:val="00BB2855"/>
    <w:rsid w:val="00BB5681"/>
    <w:rsid w:val="00BB6054"/>
    <w:rsid w:val="00BB68B6"/>
    <w:rsid w:val="00BC3CEB"/>
    <w:rsid w:val="00BC5343"/>
    <w:rsid w:val="00BC6871"/>
    <w:rsid w:val="00BC6A55"/>
    <w:rsid w:val="00BD19C1"/>
    <w:rsid w:val="00BD25B8"/>
    <w:rsid w:val="00BD7FC6"/>
    <w:rsid w:val="00BE1CAC"/>
    <w:rsid w:val="00BE1CE2"/>
    <w:rsid w:val="00BE1F31"/>
    <w:rsid w:val="00BE3874"/>
    <w:rsid w:val="00BE614A"/>
    <w:rsid w:val="00BF108B"/>
    <w:rsid w:val="00BF12E7"/>
    <w:rsid w:val="00BF366A"/>
    <w:rsid w:val="00BF36A1"/>
    <w:rsid w:val="00BF43FE"/>
    <w:rsid w:val="00C012E1"/>
    <w:rsid w:val="00C018B4"/>
    <w:rsid w:val="00C0429F"/>
    <w:rsid w:val="00C04554"/>
    <w:rsid w:val="00C06BB4"/>
    <w:rsid w:val="00C06D70"/>
    <w:rsid w:val="00C074BE"/>
    <w:rsid w:val="00C10D20"/>
    <w:rsid w:val="00C12E0C"/>
    <w:rsid w:val="00C14980"/>
    <w:rsid w:val="00C153B2"/>
    <w:rsid w:val="00C169F8"/>
    <w:rsid w:val="00C16E4E"/>
    <w:rsid w:val="00C21916"/>
    <w:rsid w:val="00C22277"/>
    <w:rsid w:val="00C23816"/>
    <w:rsid w:val="00C26579"/>
    <w:rsid w:val="00C34E5E"/>
    <w:rsid w:val="00C35C90"/>
    <w:rsid w:val="00C43679"/>
    <w:rsid w:val="00C44D84"/>
    <w:rsid w:val="00C457CA"/>
    <w:rsid w:val="00C521D0"/>
    <w:rsid w:val="00C535CE"/>
    <w:rsid w:val="00C53FB6"/>
    <w:rsid w:val="00C57FB7"/>
    <w:rsid w:val="00C641A4"/>
    <w:rsid w:val="00C65F3F"/>
    <w:rsid w:val="00C72414"/>
    <w:rsid w:val="00C7702C"/>
    <w:rsid w:val="00C80A2D"/>
    <w:rsid w:val="00C838C9"/>
    <w:rsid w:val="00C849E8"/>
    <w:rsid w:val="00C84C9E"/>
    <w:rsid w:val="00C8667B"/>
    <w:rsid w:val="00C879C0"/>
    <w:rsid w:val="00C90993"/>
    <w:rsid w:val="00C93339"/>
    <w:rsid w:val="00C96117"/>
    <w:rsid w:val="00CA24B7"/>
    <w:rsid w:val="00CA4C17"/>
    <w:rsid w:val="00CA4CE3"/>
    <w:rsid w:val="00CA4D2A"/>
    <w:rsid w:val="00CA603D"/>
    <w:rsid w:val="00CA7270"/>
    <w:rsid w:val="00CB1A73"/>
    <w:rsid w:val="00CC1A66"/>
    <w:rsid w:val="00CC2086"/>
    <w:rsid w:val="00CD0780"/>
    <w:rsid w:val="00CD1213"/>
    <w:rsid w:val="00CD1427"/>
    <w:rsid w:val="00CD24D0"/>
    <w:rsid w:val="00CD4F3F"/>
    <w:rsid w:val="00CD6C30"/>
    <w:rsid w:val="00CE0BD7"/>
    <w:rsid w:val="00CE17CF"/>
    <w:rsid w:val="00CE3C19"/>
    <w:rsid w:val="00CE40BD"/>
    <w:rsid w:val="00CE4AF4"/>
    <w:rsid w:val="00CE7CA8"/>
    <w:rsid w:val="00CF0CE3"/>
    <w:rsid w:val="00CF1C82"/>
    <w:rsid w:val="00CF30C2"/>
    <w:rsid w:val="00CF3D6F"/>
    <w:rsid w:val="00CF4DCD"/>
    <w:rsid w:val="00CF511D"/>
    <w:rsid w:val="00CF587C"/>
    <w:rsid w:val="00CF58E0"/>
    <w:rsid w:val="00CF5997"/>
    <w:rsid w:val="00CF6468"/>
    <w:rsid w:val="00D0135A"/>
    <w:rsid w:val="00D04AE4"/>
    <w:rsid w:val="00D0519B"/>
    <w:rsid w:val="00D05FFB"/>
    <w:rsid w:val="00D06E63"/>
    <w:rsid w:val="00D1111C"/>
    <w:rsid w:val="00D11B34"/>
    <w:rsid w:val="00D1706B"/>
    <w:rsid w:val="00D205F0"/>
    <w:rsid w:val="00D23DC1"/>
    <w:rsid w:val="00D24329"/>
    <w:rsid w:val="00D27061"/>
    <w:rsid w:val="00D311F8"/>
    <w:rsid w:val="00D3209C"/>
    <w:rsid w:val="00D3310E"/>
    <w:rsid w:val="00D33E81"/>
    <w:rsid w:val="00D35AA5"/>
    <w:rsid w:val="00D36974"/>
    <w:rsid w:val="00D36B52"/>
    <w:rsid w:val="00D377C8"/>
    <w:rsid w:val="00D41274"/>
    <w:rsid w:val="00D42F53"/>
    <w:rsid w:val="00D43BF3"/>
    <w:rsid w:val="00D43F1A"/>
    <w:rsid w:val="00D47862"/>
    <w:rsid w:val="00D50E74"/>
    <w:rsid w:val="00D52332"/>
    <w:rsid w:val="00D52A5C"/>
    <w:rsid w:val="00D55AE8"/>
    <w:rsid w:val="00D57142"/>
    <w:rsid w:val="00D62BF5"/>
    <w:rsid w:val="00D6392B"/>
    <w:rsid w:val="00D650E1"/>
    <w:rsid w:val="00D66380"/>
    <w:rsid w:val="00D66DBF"/>
    <w:rsid w:val="00D70DC9"/>
    <w:rsid w:val="00D7507C"/>
    <w:rsid w:val="00D767BB"/>
    <w:rsid w:val="00D76F8F"/>
    <w:rsid w:val="00D86E2E"/>
    <w:rsid w:val="00D87B1B"/>
    <w:rsid w:val="00D9133F"/>
    <w:rsid w:val="00D920F7"/>
    <w:rsid w:val="00D939B0"/>
    <w:rsid w:val="00DA31A2"/>
    <w:rsid w:val="00DA3E02"/>
    <w:rsid w:val="00DA50A7"/>
    <w:rsid w:val="00DA6DB0"/>
    <w:rsid w:val="00DA7776"/>
    <w:rsid w:val="00DB0AC3"/>
    <w:rsid w:val="00DB16E0"/>
    <w:rsid w:val="00DB25AF"/>
    <w:rsid w:val="00DB2D72"/>
    <w:rsid w:val="00DB2DF9"/>
    <w:rsid w:val="00DB465D"/>
    <w:rsid w:val="00DB61AC"/>
    <w:rsid w:val="00DB7E63"/>
    <w:rsid w:val="00DC1D08"/>
    <w:rsid w:val="00DC2055"/>
    <w:rsid w:val="00DC20DD"/>
    <w:rsid w:val="00DC2606"/>
    <w:rsid w:val="00DC2B1D"/>
    <w:rsid w:val="00DC2BBB"/>
    <w:rsid w:val="00DC2D66"/>
    <w:rsid w:val="00DC4C16"/>
    <w:rsid w:val="00DC4D70"/>
    <w:rsid w:val="00DC55E9"/>
    <w:rsid w:val="00DC606B"/>
    <w:rsid w:val="00DC68A2"/>
    <w:rsid w:val="00DC6A7B"/>
    <w:rsid w:val="00DC6F98"/>
    <w:rsid w:val="00DC73F2"/>
    <w:rsid w:val="00DD2CB6"/>
    <w:rsid w:val="00DD363D"/>
    <w:rsid w:val="00DD3BD4"/>
    <w:rsid w:val="00DD45F5"/>
    <w:rsid w:val="00DD508A"/>
    <w:rsid w:val="00DD6607"/>
    <w:rsid w:val="00DD717C"/>
    <w:rsid w:val="00DD71E8"/>
    <w:rsid w:val="00DD78E4"/>
    <w:rsid w:val="00DD7F83"/>
    <w:rsid w:val="00DF06B0"/>
    <w:rsid w:val="00DF09BC"/>
    <w:rsid w:val="00DF1B65"/>
    <w:rsid w:val="00DF6725"/>
    <w:rsid w:val="00DF6B6E"/>
    <w:rsid w:val="00E00777"/>
    <w:rsid w:val="00E01108"/>
    <w:rsid w:val="00E02AA9"/>
    <w:rsid w:val="00E05791"/>
    <w:rsid w:val="00E0641E"/>
    <w:rsid w:val="00E06664"/>
    <w:rsid w:val="00E0748B"/>
    <w:rsid w:val="00E108EF"/>
    <w:rsid w:val="00E116B6"/>
    <w:rsid w:val="00E1215D"/>
    <w:rsid w:val="00E12231"/>
    <w:rsid w:val="00E1263D"/>
    <w:rsid w:val="00E17E15"/>
    <w:rsid w:val="00E21AF6"/>
    <w:rsid w:val="00E21D3F"/>
    <w:rsid w:val="00E260C0"/>
    <w:rsid w:val="00E279C7"/>
    <w:rsid w:val="00E304BC"/>
    <w:rsid w:val="00E31F74"/>
    <w:rsid w:val="00E32853"/>
    <w:rsid w:val="00E347B8"/>
    <w:rsid w:val="00E3517B"/>
    <w:rsid w:val="00E401F8"/>
    <w:rsid w:val="00E4099C"/>
    <w:rsid w:val="00E443F2"/>
    <w:rsid w:val="00E44C61"/>
    <w:rsid w:val="00E46425"/>
    <w:rsid w:val="00E466CA"/>
    <w:rsid w:val="00E47D0E"/>
    <w:rsid w:val="00E558FA"/>
    <w:rsid w:val="00E64410"/>
    <w:rsid w:val="00E646C1"/>
    <w:rsid w:val="00E65018"/>
    <w:rsid w:val="00E65AA2"/>
    <w:rsid w:val="00E66921"/>
    <w:rsid w:val="00E708EC"/>
    <w:rsid w:val="00E77777"/>
    <w:rsid w:val="00E80D61"/>
    <w:rsid w:val="00E8338E"/>
    <w:rsid w:val="00E84502"/>
    <w:rsid w:val="00E869EF"/>
    <w:rsid w:val="00E90EDC"/>
    <w:rsid w:val="00E91941"/>
    <w:rsid w:val="00E919D7"/>
    <w:rsid w:val="00E91D0D"/>
    <w:rsid w:val="00E922D7"/>
    <w:rsid w:val="00E92ABA"/>
    <w:rsid w:val="00E94339"/>
    <w:rsid w:val="00E97563"/>
    <w:rsid w:val="00EA170E"/>
    <w:rsid w:val="00EA30C1"/>
    <w:rsid w:val="00EA489F"/>
    <w:rsid w:val="00EA5033"/>
    <w:rsid w:val="00EA5E44"/>
    <w:rsid w:val="00EA7569"/>
    <w:rsid w:val="00EB04A3"/>
    <w:rsid w:val="00EB0B63"/>
    <w:rsid w:val="00EB22F2"/>
    <w:rsid w:val="00EB29AE"/>
    <w:rsid w:val="00EB5FFB"/>
    <w:rsid w:val="00EB6583"/>
    <w:rsid w:val="00EC2476"/>
    <w:rsid w:val="00EC25C3"/>
    <w:rsid w:val="00EC265C"/>
    <w:rsid w:val="00EC6F03"/>
    <w:rsid w:val="00ED0945"/>
    <w:rsid w:val="00ED1780"/>
    <w:rsid w:val="00ED1CF2"/>
    <w:rsid w:val="00ED2748"/>
    <w:rsid w:val="00ED32AF"/>
    <w:rsid w:val="00ED61CB"/>
    <w:rsid w:val="00ED76F1"/>
    <w:rsid w:val="00ED76F7"/>
    <w:rsid w:val="00EE0F9A"/>
    <w:rsid w:val="00EE308D"/>
    <w:rsid w:val="00EF2F19"/>
    <w:rsid w:val="00EF391C"/>
    <w:rsid w:val="00EF6C17"/>
    <w:rsid w:val="00EF79BF"/>
    <w:rsid w:val="00F05DCC"/>
    <w:rsid w:val="00F06A72"/>
    <w:rsid w:val="00F0707A"/>
    <w:rsid w:val="00F07099"/>
    <w:rsid w:val="00F10267"/>
    <w:rsid w:val="00F136F0"/>
    <w:rsid w:val="00F156DB"/>
    <w:rsid w:val="00F208E4"/>
    <w:rsid w:val="00F20BBB"/>
    <w:rsid w:val="00F27A8A"/>
    <w:rsid w:val="00F31109"/>
    <w:rsid w:val="00F31F16"/>
    <w:rsid w:val="00F327F7"/>
    <w:rsid w:val="00F32F01"/>
    <w:rsid w:val="00F335F6"/>
    <w:rsid w:val="00F35139"/>
    <w:rsid w:val="00F415F8"/>
    <w:rsid w:val="00F43BD8"/>
    <w:rsid w:val="00F4785C"/>
    <w:rsid w:val="00F5172A"/>
    <w:rsid w:val="00F562F3"/>
    <w:rsid w:val="00F60012"/>
    <w:rsid w:val="00F61502"/>
    <w:rsid w:val="00F63249"/>
    <w:rsid w:val="00F63FBD"/>
    <w:rsid w:val="00F72CFD"/>
    <w:rsid w:val="00F739B1"/>
    <w:rsid w:val="00F74189"/>
    <w:rsid w:val="00F74B89"/>
    <w:rsid w:val="00F75133"/>
    <w:rsid w:val="00F803D0"/>
    <w:rsid w:val="00F828D0"/>
    <w:rsid w:val="00F82AF1"/>
    <w:rsid w:val="00F83272"/>
    <w:rsid w:val="00F84BEC"/>
    <w:rsid w:val="00F86BEE"/>
    <w:rsid w:val="00F9062F"/>
    <w:rsid w:val="00F9117D"/>
    <w:rsid w:val="00F96351"/>
    <w:rsid w:val="00FA298C"/>
    <w:rsid w:val="00FA3899"/>
    <w:rsid w:val="00FA4909"/>
    <w:rsid w:val="00FA5389"/>
    <w:rsid w:val="00FA6751"/>
    <w:rsid w:val="00FA675E"/>
    <w:rsid w:val="00FB1048"/>
    <w:rsid w:val="00FB1F90"/>
    <w:rsid w:val="00FB248A"/>
    <w:rsid w:val="00FB37E5"/>
    <w:rsid w:val="00FB60CF"/>
    <w:rsid w:val="00FB62C4"/>
    <w:rsid w:val="00FB7701"/>
    <w:rsid w:val="00FB78BA"/>
    <w:rsid w:val="00FC0EBD"/>
    <w:rsid w:val="00FC3490"/>
    <w:rsid w:val="00FC46DD"/>
    <w:rsid w:val="00FC4B8A"/>
    <w:rsid w:val="00FC7DAF"/>
    <w:rsid w:val="00FD0F27"/>
    <w:rsid w:val="00FD1AC5"/>
    <w:rsid w:val="00FD401A"/>
    <w:rsid w:val="00FD5CF0"/>
    <w:rsid w:val="00FE39EC"/>
    <w:rsid w:val="00FE3E6C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A8219"/>
  <w15:chartTrackingRefBased/>
  <w15:docId w15:val="{429317B3-3737-424E-BD46-40C40D0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4"/>
      </w:numPr>
      <w:adjustRightInd w:val="0"/>
      <w:snapToGrid w:val="0"/>
      <w:spacing w:before="150" w:after="60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3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1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F2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7891"/>
    <w:rPr>
      <w:rFonts w:ascii="Arial" w:hAnsi="Arial" w:cs="Arial"/>
      <w:b/>
      <w:bCs/>
      <w:kern w:val="32"/>
      <w:sz w:val="32"/>
      <w:szCs w:val="32"/>
      <w:lang w:val="en-AU" w:eastAsia="zh-CN"/>
    </w:rPr>
  </w:style>
  <w:style w:type="paragraph" w:styleId="FootnoteText">
    <w:name w:val="footnote text"/>
    <w:basedOn w:val="Normal"/>
    <w:link w:val="FootnoteTextChar"/>
    <w:rsid w:val="00EB04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B04A3"/>
    <w:rPr>
      <w:lang w:val="en-AU" w:eastAsia="zh-CN"/>
    </w:rPr>
  </w:style>
  <w:style w:type="character" w:styleId="FootnoteReference">
    <w:name w:val="footnote reference"/>
    <w:basedOn w:val="DefaultParagraphFont"/>
    <w:rsid w:val="00EB04A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B04A3"/>
  </w:style>
  <w:style w:type="paragraph" w:styleId="Header">
    <w:name w:val="header"/>
    <w:basedOn w:val="Normal"/>
    <w:link w:val="HeaderChar"/>
    <w:rsid w:val="003B7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7EE9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3B7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7EE9"/>
    <w:rPr>
      <w:sz w:val="24"/>
      <w:szCs w:val="24"/>
      <w:lang w:val="en-AU" w:eastAsia="zh-CN"/>
    </w:rPr>
  </w:style>
  <w:style w:type="paragraph" w:styleId="NormalWeb">
    <w:name w:val="Normal (Web)"/>
    <w:basedOn w:val="Normal"/>
    <w:uiPriority w:val="99"/>
    <w:unhideWhenUsed/>
    <w:rsid w:val="007200CB"/>
    <w:pPr>
      <w:spacing w:before="100" w:beforeAutospacing="1" w:after="100" w:afterAutospacing="1"/>
    </w:pPr>
    <w:rPr>
      <w:rFonts w:eastAsia="Times New Roman"/>
      <w:lang w:val="en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Maë19</b:Tag>
    <b:SourceType>InternetSite</b:SourceType>
    <b:Guid>{8FA0886C-B1AB-40D9-8D93-D28134CF13D9}</b:Guid>
    <b:Author>
      <b:Author>
        <b:NameList>
          <b:Person>
            <b:Last>Fabien</b:Last>
            <b:First>Maël</b:First>
          </b:Person>
        </b:NameList>
      </b:Author>
    </b:Author>
    <b:Title>Image subsampling and downsampling</b:Title>
    <b:Year>2019</b:Year>
    <b:YearAccessed>2021</b:YearAccessed>
    <b:MonthAccessed>Septiembre</b:MonthAccessed>
    <b:DayAccessed>6</b:DayAccessed>
    <b:URL>https://maelfabien.github.io/computervision/cv_3/</b:URL>
    <b:RefOrder>7</b:RefOrder>
  </b:Source>
  <b:Source>
    <b:Tag>Sci19</b:Tag>
    <b:SourceType>InternetSite</b:SourceType>
    <b:Guid>{065F5CB8-A83C-40DA-833B-EC205B962354}</b:Guid>
    <b:Author>
      <b:Author>
        <b:NameList>
          <b:Person>
            <b:Last>SciPy</b:Last>
          </b:Person>
        </b:NameList>
      </b:Author>
    </b:Author>
    <b:Title>scipy.misc.imshow</b:Title>
    <b:Year>2019</b:Year>
    <b:YearAccessed>2021</b:YearAccessed>
    <b:MonthAccessed>Septiembre</b:MonthAccessed>
    <b:DayAccessed>6</b:DayAccessed>
    <b:URL>https://docs.scipy.org/doc/scipy-1.2.1/reference/generated/scipy.misc.imshow.html</b:URL>
    <b:RefOrder>6</b:RefOrder>
  </b:Source>
  <b:Source>
    <b:Tag>AYb19</b:Tag>
    <b:SourceType>InternetSite</b:SourceType>
    <b:Guid>{57A4BD7D-8281-45ED-B232-4A15F70AC005}</b:Guid>
    <b:Author>
      <b:Author>
        <b:NameList>
          <b:Person>
            <b:Last>Ybodon</b:Last>
            <b:First>A</b:First>
          </b:Person>
        </b:NameList>
      </b:Author>
    </b:Author>
    <b:Title>[Python In-depth] Image handling in Python with OpenCV (2)</b:Title>
    <b:ProductionCompany>Medium</b:ProductionCompany>
    <b:Year>2019</b:Year>
    <b:YearAccessed>2021</b:YearAccessed>
    <b:MonthAccessed>Septiembre</b:MonthAccessed>
    <b:DayAccessed>4</b:DayAccessed>
    <b:URL>https://financial-engineering.medium.com/python-in-depth-image-handling-in-python-with-opencv-2-5260e56c186f</b:URL>
    <b:RefOrder>2</b:RefOrder>
  </b:Source>
  <b:Source>
    <b:Tag>Ant19</b:Tag>
    <b:SourceType>InternetSite</b:SourceType>
    <b:Guid>{90733461-3D4D-441F-81AA-66155A1B7EF6}</b:Guid>
    <b:Author>
      <b:Author>
        <b:NameList>
          <b:Person>
            <b:Last>Chazhoor</b:Last>
            <b:First>Antony</b:First>
            <b:Middle>Paulson</b:Middle>
          </b:Person>
        </b:NameList>
      </b:Author>
    </b:Author>
    <b:Title>Image processing using scikit image</b:Title>
    <b:ProductionCompany>Towards Data Science</b:ProductionCompany>
    <b:Year>2019</b:Year>
    <b:YearAccessed>2021</b:YearAccessed>
    <b:MonthAccessed>Septiembre</b:MonthAccessed>
    <b:DayAccessed>4</b:DayAccessed>
    <b:URL>https://towardsdatascience.com/image-processing-using-scikit-image-cb57ce4321ed</b:URL>
    <b:RefOrder>3</b:RefOrder>
  </b:Source>
  <b:Source>
    <b:Tag>Ren20</b:Tag>
    <b:SourceType>InternetSite</b:SourceType>
    <b:Guid>{2B07FBAF-B0A1-433E-A394-F823C363A7A0}</b:Guid>
    <b:Author>
      <b:Author>
        <b:NameList>
          <b:Person>
            <b:Last>Khandelwal</b:Last>
            <b:First>Renu</b:First>
          </b:Person>
        </b:NameList>
      </b:Author>
    </b:Author>
    <b:Title>Loading and Saving Images in Python</b:Title>
    <b:ProductionCompany>Towards Data Science</b:ProductionCompany>
    <b:Year>2020</b:Year>
    <b:YearAccessed>2021</b:YearAccessed>
    <b:MonthAccessed>Septiembre</b:MonthAccessed>
    <b:DayAccessed>4</b:DayAccessed>
    <b:URL>https://towardsdatascience.com/loading-and-saving-images-in-python-ba5a1f5058fb</b:URL>
    <b:RefOrder>4</b:RefOrder>
  </b:Source>
  <b:Source>
    <b:Tag>Scisf</b:Tag>
    <b:SourceType>InternetSite</b:SourceType>
    <b:Guid>{D5DAEB38-57E0-474D-99DC-32ECB47BDE17}</b:Guid>
    <b:Author>
      <b:Author>
        <b:Corporate>Scikit-Image</b:Corporate>
      </b:Author>
    </b:Author>
    <b:Title>A crash course on NumPy for images</b:Title>
    <b:Year>s. f</b:Year>
    <b:YearAccessed>2021</b:YearAccessed>
    <b:MonthAccessed>Septiembre</b:MonthAccessed>
    <b:DayAccessed>4</b:DayAccessed>
    <b:URL>https://scikit-image.org/docs/stable/user_guide/numpy_images.html</b:URL>
    <b:RefOrder>5</b:RefOrder>
  </b:Source>
  <b:Source>
    <b:Tag>Hubsf</b:Tag>
    <b:SourceType>InternetSite</b:SourceType>
    <b:Guid>{9CEF8461-E0E1-4F77-B47D-33B6E0836CBE}</b:Guid>
    <b:Author>
      <b:Author>
        <b:Corporate>Hubble Space Telescope</b:Corporate>
      </b:Author>
    </b:Author>
    <b:Title>Introduction to image processing</b:Title>
    <b:ProductionCompany>esahubble.org</b:ProductionCompany>
    <b:Year>s. f</b:Year>
    <b:YearAccessed>2021</b:YearAccessed>
    <b:MonthAccessed>Septiembre</b:MonthAccessed>
    <b:DayAccessed>6</b:DayAccessed>
    <b:URL>https://esahubble.org/static/projects/fits_liberator/image_processing.pdf</b:URL>
    <b:RefOrder>1</b:RefOrder>
  </b:Source>
</b:Sources>
</file>

<file path=customXml/itemProps1.xml><?xml version="1.0" encoding="utf-8"?>
<ds:datastoreItem xmlns:ds="http://schemas.openxmlformats.org/officeDocument/2006/customXml" ds:itemID="{783FBFF8-BCC8-460E-B4AB-3534956B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dc:description/>
  <cp:lastModifiedBy>Alfonso Murrieta Villegas</cp:lastModifiedBy>
  <cp:revision>4</cp:revision>
  <cp:lastPrinted>2006-09-02T01:18:00Z</cp:lastPrinted>
  <dcterms:created xsi:type="dcterms:W3CDTF">2021-09-08T19:01:00Z</dcterms:created>
  <dcterms:modified xsi:type="dcterms:W3CDTF">2021-09-08T23:34:00Z</dcterms:modified>
</cp:coreProperties>
</file>